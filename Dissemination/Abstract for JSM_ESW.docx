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F0B6" w14:textId="2B016B46" w:rsidR="003952EA" w:rsidRDefault="003952EA">
      <w:pPr>
        <w:rPr>
          <w:ins w:id="0" w:author="Ledbetter, Caroline M" w:date="2019-02-01T15:27:00Z"/>
          <w:b/>
        </w:rPr>
      </w:pPr>
      <w:ins w:id="1" w:author="Ledbetter, Caroline M" w:date="2019-02-01T15:27:00Z">
        <w:r>
          <w:rPr>
            <w:b/>
          </w:rPr>
          <w:t>Abstract:304924</w:t>
        </w:r>
      </w:ins>
    </w:p>
    <w:p w14:paraId="707D2508" w14:textId="29456249" w:rsidR="003952EA" w:rsidRDefault="003952EA">
      <w:pPr>
        <w:rPr>
          <w:ins w:id="2" w:author="Ledbetter, Caroline M" w:date="2019-02-01T15:27:00Z"/>
          <w:b/>
        </w:rPr>
      </w:pPr>
      <w:ins w:id="3" w:author="Ledbetter, Caroline M" w:date="2019-02-01T15:27:00Z">
        <w:r>
          <w:rPr>
            <w:b/>
          </w:rPr>
          <w:t xml:space="preserve">PW: </w:t>
        </w:r>
      </w:ins>
      <w:ins w:id="4" w:author="Ledbetter, Caroline M" w:date="2019-02-01T15:28:00Z">
        <w:r w:rsidRPr="003952EA">
          <w:rPr>
            <w:b/>
          </w:rPr>
          <w:t>gUfsek-fixbin-pemqa3</w:t>
        </w:r>
      </w:ins>
      <w:bookmarkStart w:id="5" w:name="_GoBack"/>
      <w:bookmarkEnd w:id="5"/>
    </w:p>
    <w:p w14:paraId="29D21B57" w14:textId="693635D4" w:rsidR="00D735CC" w:rsidRDefault="00D735CC">
      <w:pPr>
        <w:rPr>
          <w:b/>
        </w:rPr>
      </w:pPr>
      <w:r>
        <w:rPr>
          <w:b/>
        </w:rPr>
        <w:t xml:space="preserve">From Prediction Models to Shiny App: Creating a tool for contaminated food source prediction in Salmonella and STEC outbreaks. </w:t>
      </w:r>
    </w:p>
    <w:p w14:paraId="6239E89C" w14:textId="4FE7EA54" w:rsidR="004F71C8" w:rsidRDefault="004F71C8">
      <w:pPr>
        <w:rPr>
          <w:b/>
        </w:rPr>
      </w:pPr>
      <w:r>
        <w:rPr>
          <w:b/>
        </w:rPr>
        <w:t xml:space="preserve">Caroline Ledbetter MPH, Alice White MS, Elaine </w:t>
      </w:r>
      <w:proofErr w:type="spellStart"/>
      <w:r>
        <w:rPr>
          <w:b/>
        </w:rPr>
        <w:t>Scallan</w:t>
      </w:r>
      <w:proofErr w:type="spellEnd"/>
      <w:ins w:id="6" w:author="Scallan Walter, Elaine" w:date="2019-01-25T16:37:00Z">
        <w:r w:rsidR="007C3E8D">
          <w:rPr>
            <w:b/>
          </w:rPr>
          <w:t xml:space="preserve"> </w:t>
        </w:r>
      </w:ins>
      <w:r>
        <w:rPr>
          <w:b/>
        </w:rPr>
        <w:t xml:space="preserve">Walter PhD, David </w:t>
      </w:r>
      <w:proofErr w:type="spellStart"/>
      <w:r>
        <w:rPr>
          <w:b/>
        </w:rPr>
        <w:t>Weitzenkamp</w:t>
      </w:r>
      <w:proofErr w:type="spellEnd"/>
      <w:r>
        <w:rPr>
          <w:b/>
        </w:rPr>
        <w:t xml:space="preserve"> PhD</w:t>
      </w:r>
    </w:p>
    <w:p w14:paraId="7C429C26" w14:textId="0E679D81" w:rsidR="00D735CC" w:rsidRPr="00D735CC" w:rsidDel="003952EA" w:rsidRDefault="0096367E" w:rsidP="00D735CC">
      <w:pPr>
        <w:rPr>
          <w:del w:id="7" w:author="Ledbetter, Caroline M" w:date="2019-02-01T15:19:00Z"/>
        </w:rPr>
      </w:pPr>
      <w:r>
        <w:t xml:space="preserve">Prediction models </w:t>
      </w:r>
      <w:ins w:id="8" w:author="Ledbetter, Caroline M" w:date="2019-02-01T15:18:00Z">
        <w:r w:rsidR="003952EA">
          <w:t>are increasingly being used to guide decisions</w:t>
        </w:r>
      </w:ins>
      <w:ins w:id="9" w:author="Ledbetter, Caroline M" w:date="2019-02-01T15:11:00Z">
        <w:r w:rsidR="00E626FA">
          <w:t xml:space="preserve">. </w:t>
        </w:r>
      </w:ins>
      <w:ins w:id="10" w:author="Scallan Walter, Elaine" w:date="2019-01-25T16:40:00Z">
        <w:r w:rsidR="007C3E8D">
          <w:t>S</w:t>
        </w:r>
      </w:ins>
      <w:r>
        <w:t>hiny apps are an easy user-friendly</w:t>
      </w:r>
      <w:ins w:id="11" w:author="Scallan Walter, Elaine" w:date="2019-01-25T16:40:00Z">
        <w:r w:rsidR="007C3E8D">
          <w:t xml:space="preserve"> way of </w:t>
        </w:r>
      </w:ins>
      <w:r>
        <w:t xml:space="preserve">making prediction models </w:t>
      </w:r>
      <w:ins w:id="12" w:author="Scallan Walter, Elaine" w:date="2019-01-25T16:40:00Z">
        <w:r w:rsidR="007C3E8D">
          <w:t xml:space="preserve">more </w:t>
        </w:r>
      </w:ins>
      <w:r>
        <w:t>accessible</w:t>
      </w:r>
      <w:ins w:id="13" w:author="Ledbetter, Caroline M" w:date="2019-02-01T15:18:00Z">
        <w:r w:rsidR="003952EA">
          <w:t xml:space="preserve"> to end users</w:t>
        </w:r>
      </w:ins>
      <w:r>
        <w:t>.</w:t>
      </w:r>
      <w:r w:rsidR="001635B9">
        <w:t xml:space="preserve"> We developed a shiny app that allows outbreak investigators to enter key features of a foodbourne outbreak and </w:t>
      </w:r>
      <w:r w:rsidR="004F71C8">
        <w:t>view the predicted probability</w:t>
      </w:r>
      <w:r w:rsidR="001635B9">
        <w:t xml:space="preserve"> </w:t>
      </w:r>
      <w:ins w:id="14" w:author="Scallan Walter, Elaine" w:date="2019-01-25T16:40:00Z">
        <w:r w:rsidR="007C3E8D">
          <w:t xml:space="preserve">of </w:t>
        </w:r>
      </w:ins>
      <w:r w:rsidR="001635B9">
        <w:t>common food</w:t>
      </w:r>
      <w:del w:id="15" w:author="Ledbetter, Caroline M" w:date="2019-02-01T15:19:00Z">
        <w:r w:rsidR="001635B9" w:rsidDel="003952EA">
          <w:delText>s</w:delText>
        </w:r>
      </w:del>
      <w:r w:rsidR="004F71C8">
        <w:t xml:space="preserve"> source</w:t>
      </w:r>
      <w:ins w:id="16" w:author="Scallan Walter, Elaine" w:date="2019-01-25T16:41:00Z">
        <w:r w:rsidR="007C3E8D">
          <w:t>s</w:t>
        </w:r>
      </w:ins>
      <w:r w:rsidR="001635B9">
        <w:t xml:space="preserve">. </w:t>
      </w:r>
      <w:r w:rsidR="004F71C8">
        <w:t xml:space="preserve">Epidemiologists investigating foodborne </w:t>
      </w:r>
      <w:ins w:id="17" w:author="Scallan Walter, Elaine" w:date="2019-01-25T16:41:00Z">
        <w:r w:rsidR="007C3E8D">
          <w:t xml:space="preserve">illness </w:t>
        </w:r>
      </w:ins>
      <w:r w:rsidR="004F71C8">
        <w:t>outbreaks</w:t>
      </w:r>
      <w:ins w:id="18" w:author="Scallan Walter, Elaine" w:date="2019-01-25T16:41:00Z">
        <w:r w:rsidR="007C3E8D">
          <w:t xml:space="preserve"> routinely rely on their </w:t>
        </w:r>
      </w:ins>
      <w:r w:rsidR="004F71C8">
        <w:t xml:space="preserve">experience and knowledge to guide their </w:t>
      </w:r>
      <w:ins w:id="19" w:author="Scallan Walter, Elaine" w:date="2019-01-25T16:41:00Z">
        <w:r w:rsidR="007C3E8D">
          <w:t xml:space="preserve">hypothesis about the </w:t>
        </w:r>
      </w:ins>
      <w:ins w:id="20" w:author="Scallan Walter, Elaine" w:date="2019-01-25T16:42:00Z">
        <w:r w:rsidR="007C3E8D">
          <w:t>implicated</w:t>
        </w:r>
      </w:ins>
      <w:ins w:id="21" w:author="Scallan Walter, Elaine" w:date="2019-01-25T16:41:00Z">
        <w:r w:rsidR="007C3E8D">
          <w:t xml:space="preserve"> </w:t>
        </w:r>
      </w:ins>
      <w:ins w:id="22" w:author="Scallan Walter, Elaine" w:date="2019-01-25T16:42:00Z">
        <w:r w:rsidR="007C3E8D">
          <w:t xml:space="preserve">food source. </w:t>
        </w:r>
      </w:ins>
      <w:r w:rsidR="004F71C8">
        <w:t xml:space="preserve">Characteristics of the outbreak </w:t>
      </w:r>
      <w:ins w:id="23" w:author="Scallan Walter, Elaine" w:date="2019-01-25T16:43:00Z">
        <w:r w:rsidR="007C3E8D">
          <w:t xml:space="preserve">often used to guide hypothesis generation </w:t>
        </w:r>
      </w:ins>
      <w:r w:rsidR="004F71C8">
        <w:t>includ</w:t>
      </w:r>
      <w:ins w:id="24" w:author="Scallan Walter, Elaine" w:date="2019-01-25T16:43:00Z">
        <w:r w:rsidR="007C3E8D">
          <w:t>e</w:t>
        </w:r>
      </w:ins>
      <w:r w:rsidR="004F71C8">
        <w:t xml:space="preserve"> geography, pathogen</w:t>
      </w:r>
      <w:ins w:id="25" w:author="Scallan Walter, Elaine" w:date="2019-01-25T16:43:00Z">
        <w:r w:rsidR="007C3E8D">
          <w:t xml:space="preserve"> subtype, </w:t>
        </w:r>
      </w:ins>
      <w:r w:rsidR="004F71C8">
        <w:t xml:space="preserve">and ages of those affected. We sought to formalize this knowledge by developing a predictive model using 18 years of CDC data from the National Outbreak Reporting System. </w:t>
      </w:r>
      <w:r w:rsidR="001635B9">
        <w:t xml:space="preserve">We will demonstrate our workflow from model prediction to shiny app development, discussing challenges evaluating models with multiclass probabilities, sparse outcomes, class imbalance and outcomes outside the training data. </w:t>
      </w:r>
      <w:r w:rsidR="004F71C8">
        <w:t>We will also demonstrate easy incorporation of CSS styles and html tags including the ability to hover instructions using built in R functions.</w:t>
      </w:r>
      <w:del w:id="26" w:author="Ledbetter, Caroline M" w:date="2019-02-01T15:19:00Z">
        <w:r w:rsidR="004F71C8" w:rsidDel="003952EA">
          <w:delText xml:space="preserve"> </w:delText>
        </w:r>
      </w:del>
    </w:p>
    <w:p w14:paraId="5BEFBD10" w14:textId="2AA084B3" w:rsidR="004F71C8" w:rsidDel="003952EA" w:rsidRDefault="004F71C8">
      <w:pPr>
        <w:rPr>
          <w:del w:id="27" w:author="Ledbetter, Caroline M" w:date="2019-02-01T15:19:00Z"/>
        </w:rPr>
      </w:pPr>
    </w:p>
    <w:p w14:paraId="6B0F9D58" w14:textId="381219BB" w:rsidR="004F71C8" w:rsidRPr="00D735CC" w:rsidRDefault="004F71C8">
      <w:del w:id="28" w:author="Ledbetter, Caroline M" w:date="2019-02-01T15:19:00Z">
        <w:r w:rsidDel="003952EA">
          <w:delText xml:space="preserve">1100 of 1200 character limit. </w:delText>
        </w:r>
      </w:del>
    </w:p>
    <w:sectPr w:rsidR="004F71C8" w:rsidRPr="00D73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dbetter, Caroline M">
    <w15:presenceInfo w15:providerId="AD" w15:userId="S::caroline.ledbetter@ucdenver.edu::b3f147eb-daa1-4c03-8d7d-fef2d607796e"/>
  </w15:person>
  <w15:person w15:author="Scallan Walter, Elaine">
    <w15:presenceInfo w15:providerId="None" w15:userId="Scallan Walter, Ela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007"/>
    <w:rsid w:val="000D03E3"/>
    <w:rsid w:val="0016284E"/>
    <w:rsid w:val="001635B9"/>
    <w:rsid w:val="001A46DE"/>
    <w:rsid w:val="001E7268"/>
    <w:rsid w:val="002253A5"/>
    <w:rsid w:val="0025045C"/>
    <w:rsid w:val="002A4427"/>
    <w:rsid w:val="002B6AB8"/>
    <w:rsid w:val="002C6D2D"/>
    <w:rsid w:val="002F0C7E"/>
    <w:rsid w:val="003952EA"/>
    <w:rsid w:val="004F71C8"/>
    <w:rsid w:val="00524411"/>
    <w:rsid w:val="00525EBF"/>
    <w:rsid w:val="006405F6"/>
    <w:rsid w:val="007904B9"/>
    <w:rsid w:val="007C3E8D"/>
    <w:rsid w:val="007F3FBE"/>
    <w:rsid w:val="00860C2D"/>
    <w:rsid w:val="0096367E"/>
    <w:rsid w:val="0098124D"/>
    <w:rsid w:val="009873BA"/>
    <w:rsid w:val="009C2FAC"/>
    <w:rsid w:val="00A16AE2"/>
    <w:rsid w:val="00A35051"/>
    <w:rsid w:val="00A500E5"/>
    <w:rsid w:val="00AD3007"/>
    <w:rsid w:val="00AD7DD9"/>
    <w:rsid w:val="00B33A5E"/>
    <w:rsid w:val="00B669FD"/>
    <w:rsid w:val="00BE472B"/>
    <w:rsid w:val="00C511C1"/>
    <w:rsid w:val="00D7207C"/>
    <w:rsid w:val="00D735CC"/>
    <w:rsid w:val="00DD0818"/>
    <w:rsid w:val="00DF0C07"/>
    <w:rsid w:val="00DF2EB1"/>
    <w:rsid w:val="00E21434"/>
    <w:rsid w:val="00E53AAA"/>
    <w:rsid w:val="00E626FA"/>
    <w:rsid w:val="00E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253"/>
  <w15:chartTrackingRefBased/>
  <w15:docId w15:val="{98E8DA17-7886-423D-80C6-6FB9E619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5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0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0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Hammes, Andrew</dc:creator>
  <cp:keywords/>
  <dc:description/>
  <cp:lastModifiedBy>Ledbetter, Caroline M</cp:lastModifiedBy>
  <cp:revision>2</cp:revision>
  <dcterms:created xsi:type="dcterms:W3CDTF">2019-02-01T22:32:00Z</dcterms:created>
  <dcterms:modified xsi:type="dcterms:W3CDTF">2019-02-01T22:32:00Z</dcterms:modified>
</cp:coreProperties>
</file>
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3C596" w14:textId="77777777"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b/>
          <w:sz w:val="24"/>
          <w:szCs w:val="24"/>
        </w:rPr>
        <w:t xml:space="preserve">Title </w:t>
      </w:r>
      <w:r w:rsidRPr="000C56B8">
        <w:rPr>
          <w:rFonts w:ascii="Times New Roman" w:hAnsi="Times New Roman" w:cs="Times New Roman"/>
          <w:sz w:val="24"/>
          <w:szCs w:val="24"/>
        </w:rPr>
        <w:t>Using Outbreak Data for Hypothesis Generation—A Source Prediction Tool</w:t>
      </w:r>
    </w:p>
    <w:p w14:paraId="569FF630"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Authors</w:t>
      </w:r>
    </w:p>
    <w:p w14:paraId="51B48274" w14:textId="77777777" w:rsidR="00223243" w:rsidRPr="000C56B8" w:rsidRDefault="00C35B76" w:rsidP="00C70152">
      <w:pPr>
        <w:spacing w:before="120" w:after="120" w:line="360" w:lineRule="auto"/>
        <w:rPr>
          <w:rFonts w:ascii="Times New Roman" w:hAnsi="Times New Roman" w:cs="Times New Roman"/>
          <w:sz w:val="24"/>
          <w:szCs w:val="24"/>
        </w:rPr>
      </w:pPr>
      <w:hyperlink r:id="rId6">
        <w:r w:rsidR="00576D90" w:rsidRPr="000C56B8">
          <w:rPr>
            <w:rFonts w:ascii="Times New Roman" w:hAnsi="Times New Roman" w:cs="Times New Roman"/>
            <w:color w:val="0563C1"/>
            <w:sz w:val="24"/>
            <w:szCs w:val="24"/>
            <w:u w:val="single"/>
          </w:rPr>
          <w:t>https://coe-foodsafetytools.shinyapps.io/sourceattribution/</w:t>
        </w:r>
      </w:hyperlink>
    </w:p>
    <w:p w14:paraId="14FD6F04"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ABSTRACT</w:t>
      </w:r>
    </w:p>
    <w:p w14:paraId="59989BE2"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INTRODUCTION</w:t>
      </w:r>
    </w:p>
    <w:p w14:paraId="4EA1061E" w14:textId="71AC5DAB"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Hypothesis generation about potential sources is a critical step in an enteric disease outbreak investigation. A thorough hypothesis narrows the scope of an investigation, making more efficient use of scarce resources and increasing the likelihood of successfully implicating a source. When generating a hypothesis, public health investigators use historical information on the pathogen and pathogen sub-types, including common vehicles implicated in past outbreaks. For example, 65% of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Enteritidis outbreaks are associated with eggs</w:t>
      </w:r>
      <w:r w:rsidR="00C70152" w:rsidRPr="000C56B8">
        <w:rPr>
          <w:rFonts w:ascii="Times New Roman" w:hAnsi="Times New Roman" w:cs="Times New Roman"/>
          <w:sz w:val="24"/>
          <w:szCs w:val="24"/>
        </w:rPr>
        <w:t xml:space="preserve"> </w:t>
      </w:r>
      <w:r w:rsidR="00C70152"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{"citationItems":[{"id":"ITEM-1","itemData":{"DOI":"10.3201/eid1908.121511","ISBN":"1080-6040\\r1080-6059","ISSN":"10806040","PMID":"23876503","abstract":"Salmonella enterica infections are transmitted not only by animal-derived foods but also by vegetables, fruits, and other plant products. To clarify links between Salmonella serotypes and specific foods, we examined the diversity and predominance of food commodities implicated in outbreaks of salmonellosis during 1998-2008. More than 80% of outbreaks caused by serotypes Enteritidis, Heidelberg, and Hadar were attributed to eggs or poultry, whereas &gt;50% of outbreaks caused by serotypes Javiana, Litchfield, Mbandaka, Muenchen, Poona, and Senftenberg were attributed to plant commodities. Serotypes Typhimurium and Newport were associated with a wide variety of food commodities. Knowledge about these associations can help guide outbreak investigations and control measures.","author":[{"dropping-particle":"","family":"Jackson","given":"Brendan R.","non-dropping-particle":"","parse-names":false,"suffix":""},{"dropping-particle":"","family":"Griffin","given":"Patricia M.","non-dropping-particle":"","parse-names":false,"suffix":""},{"dropping-particle":"","family":"Cole","given":"Dana","non-dropping-particle":"","parse-names":false,"suffix":""},{"dropping-particle":"","family":"Walsh","given":"Kelly A.","non-dropping-particle":"","parse-names":false,"suffix":""},{"dropping-particle":"","family":"Chai","given":"Shua J.","non-dropping-particle":"","parse-names":false,"suffix":""}],"container-title":"Emerging Infectious Diseases","id":"ITEM-1","issue":"8","issued":{"date-parts":[["2013"]]},"page":"1239-1244","title":"Outbreak-associated salmonella enterica serotypes and food commodities, united states, 1998-2008","type":"article-journal","volume":"19"},"uris":["http://www.mendeley.com/documents/?uuid=6f885376-111f-4018-ad41-3788f1b90e28"]}],"mendeley":{"formattedCitation":"&lt;sup&gt;1&lt;/sup&gt;","plainTextFormattedCitation":"1","previouslyFormattedCitation":"&lt;sup&gt;1&lt;/sup&gt;"},"properties":{"noteIndex":0},"schema":"https://github.com/citation-style-language/schema/raw/master/csl-citation.json"}</w:instrText>
      </w:r>
      <w:r w:rsidR="00C70152"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w:t>
      </w:r>
      <w:r w:rsidR="00C70152"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Investigators also use descriptive data of cases to suggest a food source. For example, case demographic data, including age, </w:t>
      </w:r>
      <w:r w:rsidR="00C70152" w:rsidRPr="000C56B8">
        <w:rPr>
          <w:rFonts w:ascii="Times New Roman" w:hAnsi="Times New Roman" w:cs="Times New Roman"/>
          <w:sz w:val="24"/>
          <w:szCs w:val="24"/>
        </w:rPr>
        <w:t>gender,</w:t>
      </w:r>
      <w:r w:rsidRPr="000C56B8">
        <w:rPr>
          <w:rFonts w:ascii="Times New Roman" w:hAnsi="Times New Roman" w:cs="Times New Roman"/>
          <w:sz w:val="24"/>
          <w:szCs w:val="24"/>
        </w:rPr>
        <w:t xml:space="preserve"> and ethnicity, provide clues that suggest or point away from a particular food. The geographical spread and timing of an outbreak provides evidence about the distribution and type of exposures. </w:t>
      </w:r>
    </w:p>
    <w:p w14:paraId="12747EA6" w14:textId="3BEB1E48"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Previously, we developed a model for </w:t>
      </w:r>
      <w:r w:rsidR="00C70152" w:rsidRPr="000C56B8">
        <w:rPr>
          <w:rFonts w:ascii="Times New Roman" w:hAnsi="Times New Roman" w:cs="Times New Roman"/>
          <w:sz w:val="24"/>
          <w:szCs w:val="24"/>
        </w:rPr>
        <w:t xml:space="preserve">Shiga toxin-producing </w:t>
      </w:r>
      <w:r w:rsidR="00C70152" w:rsidRPr="000C56B8">
        <w:rPr>
          <w:rFonts w:ascii="Times New Roman" w:hAnsi="Times New Roman" w:cs="Times New Roman"/>
          <w:i/>
          <w:sz w:val="24"/>
          <w:szCs w:val="24"/>
        </w:rPr>
        <w:t>Escherichia coli</w:t>
      </w:r>
      <w:r w:rsidR="00C70152" w:rsidRPr="000C56B8">
        <w:rPr>
          <w:rFonts w:ascii="Times New Roman" w:hAnsi="Times New Roman" w:cs="Times New Roman"/>
          <w:sz w:val="24"/>
          <w:szCs w:val="24"/>
        </w:rPr>
        <w:t xml:space="preserve"> (</w:t>
      </w:r>
      <w:r w:rsidRPr="000C56B8">
        <w:rPr>
          <w:rFonts w:ascii="Times New Roman" w:hAnsi="Times New Roman" w:cs="Times New Roman"/>
          <w:sz w:val="24"/>
          <w:szCs w:val="24"/>
        </w:rPr>
        <w:t>STEC</w:t>
      </w:r>
      <w:r w:rsidR="00C70152" w:rsidRPr="000C56B8">
        <w:rPr>
          <w:rFonts w:ascii="Times New Roman" w:hAnsi="Times New Roman" w:cs="Times New Roman"/>
          <w:sz w:val="24"/>
          <w:szCs w:val="24"/>
        </w:rPr>
        <w:t>)</w:t>
      </w:r>
      <w:r w:rsidRPr="000C56B8">
        <w:rPr>
          <w:rFonts w:ascii="Times New Roman" w:hAnsi="Times New Roman" w:cs="Times New Roman"/>
          <w:sz w:val="24"/>
          <w:szCs w:val="24"/>
        </w:rPr>
        <w:t xml:space="preserve"> to test the validity of using data from past outbreak to support hypothesis generation. The work endorsed using prior case and outbreak characteristics to predict food sources in STEC outbreaks </w:t>
      </w:r>
      <w:r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{"citationItems":[{"id":"ITEM-1","itemData":{"DOI":"10.1089/fpd.2016.2140","ISSN":"1535-3141","PMID":"27526280","abstract":"BACKGROUND Foodborne illness is a continuing public health problem in the United States. Although outbreak-associated illnesses represent a fraction of all foodborne illnesses, foodborne outbreak investigations provide critical information on the pathogens, foods, and food-pathogen pairs causing illness. Therefore, identification of a food source in an outbreak investigation is key to impacting food safety. OBJECTIVE The objective of this study was to systematically identify outbreak-associated case demographic and outbreak characteristics that are predictive of food sources using Shiga toxin-producing Escherichia coli (STEC) outbreaks reported to Centers for Disease Control and Prevention (CDC) from 1998 to 2014 with a single ingredient identified. MATERIALS AND METHODS Differences between STEC food sources by all candidate predictors were assessed univariately. Multinomial logistic regression was used to build a prediction model, which was internally validated using a split-sample approach. RESULTS There were 206 single-ingredient STEC outbreaks reported to CDC, including 125 (61%) beef outbreaks, 30 (14%) dairy outbreaks, and 51 (25%) vegetable outbreaks. The model differentiated food sources, with an overall sensitivity of 80% in the derivation set and 61% in the validation set. CONCLUSIONS This study demonstrates the feasibility for a tool for public health professionals to rule out food sources during hypothesis generation in foodborne outbreak investigation and to improve efficiency while complementing existing methods.","author":[{"dropping-particle":"","family":"White","given":"Alice","non-dropping-particle":"","parse-names":false,"suffix":""},{"dropping-particle":"","family":"Cronquist","given":"Alicia","non-dropping-particle":"","parse-names":false,"suffix":""},{"dropping-particle":"","family":"Bedrick","given":"Edward J.","non-dropping-particle":"","parse-names":false,"suffix":""},{"dropping-particle":"","family":"Scallan","given":"Elaine","non-dropping-particle":"","parse-names":false,"suffix":""}],"container-title":"Foodborne Pathogens and Disease","id":"ITEM-1","issue":"10","issued":{"date-parts":[["2016"]]},"page":"527-534","title":"Food Source Prediction of Shiga Toxin–Producing &lt;i&gt;Escherichia coli&lt;/i&gt; Outbreaks Using Demographic and Outbreak Characteristics, United States, 1998–2014","type":"article-journal","volume":"13"},"uris":["http://www.mendeley.com/documents/?uuid=dd5dc3d9-57a1-4f3f-9103-d2c5601a56ec"]}],"mendeley":{"formattedCitation":"&lt;sup&gt;2&lt;/sup&gt;","manualFormatting":"(White et al. 2016)","plainTextFormattedCitation":"2","previouslyFormattedCitation":"&lt;sup&gt;2&lt;/sup&gt;"},"properties":{"noteIndex":0},"schema":"https://github.com/citation-style-language/schema/raw/master/csl-citation.json"}</w:instrText>
      </w:r>
      <w:r w:rsidRPr="000C56B8">
        <w:rPr>
          <w:rFonts w:ascii="Times New Roman" w:hAnsi="Times New Roman" w:cs="Times New Roman"/>
          <w:sz w:val="24"/>
          <w:szCs w:val="24"/>
        </w:rPr>
        <w:fldChar w:fldCharType="separate"/>
      </w:r>
      <w:r w:rsidR="008D363E" w:rsidRPr="000C56B8">
        <w:rPr>
          <w:rFonts w:ascii="Times New Roman" w:hAnsi="Times New Roman" w:cs="Times New Roman"/>
          <w:noProof/>
          <w:sz w:val="24"/>
          <w:szCs w:val="24"/>
        </w:rPr>
        <w:t>(White et al. 2016)</w:t>
      </w:r>
      <w:r w:rsidRPr="000C56B8">
        <w:rPr>
          <w:rFonts w:ascii="Times New Roman" w:hAnsi="Times New Roman" w:cs="Times New Roman"/>
          <w:sz w:val="24"/>
          <w:szCs w:val="24"/>
        </w:rPr>
        <w:fldChar w:fldCharType="end"/>
      </w:r>
      <w:r w:rsidRPr="000C56B8">
        <w:rPr>
          <w:rFonts w:ascii="Times New Roman" w:hAnsi="Times New Roman" w:cs="Times New Roman"/>
          <w:sz w:val="24"/>
          <w:szCs w:val="24"/>
        </w:rPr>
        <w:t>. However,</w:t>
      </w:r>
      <w:r w:rsidR="00B21BAA" w:rsidRPr="000C56B8">
        <w:rPr>
          <w:rFonts w:ascii="Times New Roman" w:hAnsi="Times New Roman" w:cs="Times New Roman"/>
          <w:sz w:val="24"/>
          <w:szCs w:val="24"/>
        </w:rPr>
        <w:t xml:space="preserve"> we noted</w:t>
      </w:r>
      <w:r w:rsidRPr="000C56B8">
        <w:rPr>
          <w:rFonts w:ascii="Times New Roman" w:hAnsi="Times New Roman" w:cs="Times New Roman"/>
          <w:sz w:val="24"/>
          <w:szCs w:val="24"/>
        </w:rPr>
        <w:t xml:space="preserve"> a number of </w:t>
      </w:r>
      <w:r w:rsidR="00B21BAA" w:rsidRPr="000C56B8">
        <w:rPr>
          <w:rFonts w:ascii="Times New Roman" w:hAnsi="Times New Roman" w:cs="Times New Roman"/>
          <w:sz w:val="24"/>
          <w:szCs w:val="24"/>
        </w:rPr>
        <w:t>limitations</w:t>
      </w:r>
      <w:r w:rsidRPr="000C56B8">
        <w:rPr>
          <w:rFonts w:ascii="Times New Roman" w:hAnsi="Times New Roman" w:cs="Times New Roman"/>
          <w:sz w:val="24"/>
          <w:szCs w:val="24"/>
        </w:rPr>
        <w:t xml:space="preserve">. Our method required complete data on all predictors for all outbreaks included in the model, which resulted in the exclusion of many outbreaks. Because of this, </w:t>
      </w:r>
      <w:r w:rsidR="000C56B8" w:rsidRPr="000C56B8">
        <w:rPr>
          <w:rFonts w:ascii="Times New Roman" w:hAnsi="Times New Roman" w:cs="Times New Roman"/>
          <w:sz w:val="24"/>
          <w:szCs w:val="24"/>
        </w:rPr>
        <w:t xml:space="preserve">the model did not include </w:t>
      </w:r>
      <w:r w:rsidRPr="000C56B8">
        <w:rPr>
          <w:rFonts w:ascii="Times New Roman" w:hAnsi="Times New Roman" w:cs="Times New Roman"/>
          <w:sz w:val="24"/>
          <w:szCs w:val="24"/>
        </w:rPr>
        <w:t xml:space="preserve">age as a predictor despite being an important predictor of outbreak sources. Finally, our analysis was restricted to STEC outbreaks, whereas non-typhoidal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 xml:space="preserve">is the leading bacterial causes of foodborne outbreaks, causing 23% of single-etiology outbreaks. In this study, we aimed to develop a source prediction tool for STEC and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outbreaks using alternative methods that allowed the use of incomplete data in order to improve the predictive ability. In addition, we aimed to translate the final statistical model into a user-friendly online tool for investigators.</w:t>
      </w:r>
    </w:p>
    <w:p w14:paraId="1A2B604D"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METHODS</w:t>
      </w:r>
    </w:p>
    <w:p w14:paraId="0D1A3415"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Data Source</w:t>
      </w:r>
    </w:p>
    <w:p w14:paraId="414CAF65" w14:textId="768BADD2"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lastRenderedPageBreak/>
        <w:t>Outbreak data were available from the Centers for Disease Control and Prevention’s (CDC) Foodborne Outbreak Surve</w:t>
      </w:r>
      <w:r w:rsidR="00491731">
        <w:rPr>
          <w:rFonts w:ascii="Times New Roman" w:hAnsi="Times New Roman" w:cs="Times New Roman"/>
          <w:sz w:val="24"/>
          <w:szCs w:val="24"/>
        </w:rPr>
        <w:t>illance System from 1998 to 2017</w:t>
      </w:r>
      <w:r w:rsidRPr="000C56B8">
        <w:rPr>
          <w:rFonts w:ascii="Times New Roman" w:hAnsi="Times New Roman" w:cs="Times New Roman"/>
          <w:sz w:val="24"/>
          <w:szCs w:val="24"/>
        </w:rPr>
        <w:t xml:space="preserve">. This passive surveillance system receives outbreak reports from state, local, and territorial health agencies using a standard form </w:t>
      </w:r>
      <w:r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{"citationItems":[{"id":"ITEM-1","itemData":{"URL":"http://www.cdc.gov/NORS/about.html","accessed":{"date-parts":[["2015","11","20"]]},"author":[{"dropping-particle":"","family":"Prevention","given":"Centers for Disease Control and","non-dropping-particle":"","parse-names":false,"suffix":""}],"id":"ITEM-1","issued":{"date-parts":[["0"]]},"title":"The National Outbreak Reporting System (NORS). About NORS.","type":"webpage"},"uris":["http://www.mendeley.com/documents/?uuid=fa2ce0f5-6227-46b9-8658-8f23ed0eaa58"]}],"mendeley":{"formattedCitation":"&lt;sup&gt;3&lt;/sup&gt;","plainTextFormattedCitation":"3","previouslyFormattedCitation":"&lt;sup&gt;3&lt;/sup&gt;"},"properties":{"noteIndex":0},"schema":"https://github.com/citation-style-language/schema/raw/master/csl-citation.json"}</w:instrText>
      </w:r>
      <w:r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3</w:t>
      </w:r>
      <w:r w:rsidRPr="000C56B8">
        <w:rPr>
          <w:rFonts w:ascii="Times New Roman" w:hAnsi="Times New Roman" w:cs="Times New Roman"/>
          <w:sz w:val="24"/>
          <w:szCs w:val="24"/>
        </w:rPr>
        <w:fldChar w:fldCharType="end"/>
      </w:r>
      <w:r w:rsidRPr="000C56B8">
        <w:rPr>
          <w:rFonts w:ascii="Times New Roman" w:hAnsi="Times New Roman" w:cs="Times New Roman"/>
          <w:sz w:val="24"/>
          <w:szCs w:val="24"/>
        </w:rPr>
        <w:t>. From 1998 to 2008, data on foodborne outbreaks was collected using the Electronic Foodborne Outbreak Reporting System (</w:t>
      </w:r>
      <w:proofErr w:type="spellStart"/>
      <w:r w:rsidRPr="000C56B8">
        <w:rPr>
          <w:rFonts w:ascii="Times New Roman" w:hAnsi="Times New Roman" w:cs="Times New Roman"/>
          <w:sz w:val="24"/>
          <w:szCs w:val="24"/>
        </w:rPr>
        <w:t>eFORS</w:t>
      </w:r>
      <w:proofErr w:type="spellEnd"/>
      <w:r w:rsidRPr="000C56B8">
        <w:rPr>
          <w:rFonts w:ascii="Times New Roman" w:hAnsi="Times New Roman" w:cs="Times New Roman"/>
          <w:sz w:val="24"/>
          <w:szCs w:val="24"/>
        </w:rPr>
        <w:t xml:space="preserve">). In 2009, the National Outbreak Reporting System (NORS) replaced </w:t>
      </w:r>
      <w:proofErr w:type="spellStart"/>
      <w:r w:rsidRPr="000C56B8">
        <w:rPr>
          <w:rFonts w:ascii="Times New Roman" w:hAnsi="Times New Roman" w:cs="Times New Roman"/>
          <w:sz w:val="24"/>
          <w:szCs w:val="24"/>
        </w:rPr>
        <w:t>eFORS</w:t>
      </w:r>
      <w:proofErr w:type="spellEnd"/>
      <w:r w:rsidRPr="000C56B8">
        <w:rPr>
          <w:rFonts w:ascii="Times New Roman" w:hAnsi="Times New Roman" w:cs="Times New Roman"/>
          <w:sz w:val="24"/>
          <w:szCs w:val="24"/>
        </w:rPr>
        <w:t xml:space="preserve"> and expanded to collect data on foodborne, waterborne, person-to-person, animal contact, environmental contamination, and undetermined transmission routes. </w:t>
      </w:r>
    </w:p>
    <w:p w14:paraId="35F17E26" w14:textId="384BA83A" w:rsidR="00223243"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Each outbreak report includes information on the date and location of the outbreak, investigation methods, case demographics (e.g., the percentage of cases by sex and age group), etiology, transmission route (e.g., foodborne, animal contact), setting, and the implicated food, if applicable. CDC categorizes food commodities using the Interagency Food Safety Analytics Collaboration (IFSAC) Food Categorization Scheme </w:t>
      </w:r>
      <w:r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{"citationItems":[{"id":"ITEM-1","itemData":{"DOI":"10.1089/fpd.2009.0350","ISSN":"1535-3141","PMID":"19968563","abstract":"BACKGROUND: To better understand the sources of foodborne illness, we propose a scheme for categorizing foods implicated in investigations of outbreaks of foodborne diseases. Because nearly 2000 foods have been reported as causing outbreaks in the United States, foods must be grouped for meaningful analyses. METHODS: We defined a hierarchy of 17 mutually exclusive food commodities. We defined the following three commodity groups from which nearly all food is derived: aquatic animals, land animals, and plants. We defined three commodities in aquatic animals, six in land animals, and eight in plants. We considered each food as a set of ingredients composed of one or more commodities. We defined a simple food as one made of ingredients that are all in one commodity and a complex food as one containing ingredients in more than one commodity. We determined likely ingredients using a panel of epidemiologists and a web-based search process. RESULTS: We assigned 1709 (95%) of the 1794 foods implicated in outbreaks of foodborne diseases reported to Centers for Disease Control and Prevention from 1973 to 2006. Of those, 987 (57%) were simple foods and 722 (43%) were complex foods. DISCUSSION: This categorization may serve as an input for modeling the attribution of human illness to specific food commodities and could be used by policy makers, health officials, regulatory agencies, and consumer groups to evaluate the contribution of various food commodities to illness.","author":[{"dropping-particle":"","family":"Painter","given":"John a","non-dropping-particle":"","parse-names":false,"suffix":""},{"dropping-particle":"","family":"Ayers","given":"Tracy","non-dropping-particle":"","parse-names":false,"suffix":""},{"dropping-particle":"","family":"Woodruff","given":"Rachel","non-dropping-particle":"","parse-names":false,"suffix":""},{"dropping-particle":"","family":"Blanton","given":"Elizabeth","non-dropping-particle":"","parse-names":false,"suffix":""},{"dropping-particle":"","family":"Perez","given":"Nytzia","non-dropping-particle":"","parse-names":false,"suffix":""},{"dropping-particle":"","family":"Hoekstra","given":"Robert M","non-dropping-particle":"","parse-names":false,"suffix":""},{"dropping-particle":"","family":"Griffin","given":"Patricia M","non-dropping-particle":"","parse-names":false,"suffix":""},{"dropping-particle":"","family":"Braden","given":"Christopher","non-dropping-particle":"","parse-names":false,"suffix":""}],"container-title":"Foodborne pathogens and disease","id":"ITEM-1","issue":"10","issued":{"date-parts":[["2009"]]},"page":"1259-1264","title":"Recipes for foodborne outbreaks: a scheme for categorizing and grouping implicated foods.","type":"article-journal","volume":"6"},"uris":["http://www.mendeley.com/documents/?uuid=168d0055-9b8d-4195-b51d-23bbb23245a3"]},{"id":"ITEM-2","itemData":{"URL":"http://www.cdc.gov/foodsafety/ifsac/projects/food-categorization-scheme.html","author":[{"dropping-particle":"","family":"(IFSAC)","given":"Interagency Food Safety Analytics Collaboration","non-dropping-particle":"","parse-names":false,"suffix":""}],"container-title":"Centers for Disease Control and Prevention","id":"ITEM-2","issued":{"date-parts":[["2013"]]},"title":"Food Categorization Scheme","type":"webpage"},"uris":["http://www.mendeley.com/documents/?uuid=d22a8d96-471a-4b7e-8617-fe82d8deb9e7"]}],"mendeley":{"formattedCitation":"&lt;sup&gt;4,5&lt;/sup&gt;","manualFormatting":"(IFSAC 2013; Painter et al., 2009)","plainTextFormattedCitation":"4,5","previouslyFormattedCitation":"&lt;sup&gt;4,5&lt;/sup&gt;"},"properties":{"noteIndex":0},"schema":"https://github.com/citation-style-language/schema/raw/master/csl-citation.json"}</w:instrText>
      </w:r>
      <w:r w:rsidRPr="000C56B8">
        <w:rPr>
          <w:rFonts w:ascii="Times New Roman" w:hAnsi="Times New Roman" w:cs="Times New Roman"/>
          <w:sz w:val="24"/>
          <w:szCs w:val="24"/>
        </w:rPr>
        <w:fldChar w:fldCharType="separate"/>
      </w:r>
      <w:r w:rsidR="00A52F0B" w:rsidRPr="000C56B8">
        <w:rPr>
          <w:rFonts w:ascii="Times New Roman" w:hAnsi="Times New Roman" w:cs="Times New Roman"/>
          <w:noProof/>
          <w:sz w:val="24"/>
          <w:szCs w:val="24"/>
        </w:rPr>
        <w:t>(IFSAC</w:t>
      </w:r>
      <w:r w:rsidRPr="000C56B8">
        <w:rPr>
          <w:rFonts w:ascii="Times New Roman" w:hAnsi="Times New Roman" w:cs="Times New Roman"/>
          <w:noProof/>
          <w:sz w:val="24"/>
          <w:szCs w:val="24"/>
        </w:rPr>
        <w:t xml:space="preserve"> 2013; Painter et al., 2009)</w:t>
      </w:r>
      <w:r w:rsidRPr="000C56B8">
        <w:rPr>
          <w:rFonts w:ascii="Times New Roman" w:hAnsi="Times New Roman" w:cs="Times New Roman"/>
          <w:sz w:val="24"/>
          <w:szCs w:val="24"/>
        </w:rPr>
        <w:fldChar w:fldCharType="end"/>
      </w:r>
      <w:r w:rsidRPr="000C56B8">
        <w:rPr>
          <w:rFonts w:ascii="Times New Roman" w:hAnsi="Times New Roman" w:cs="Times New Roman"/>
          <w:sz w:val="24"/>
          <w:szCs w:val="24"/>
        </w:rPr>
        <w:t>. The IFSAC food scheme is based on a taxonomic scheme of 17 mutually exclusive commodities. Only implicated foods composed of ingredients from a single commodity (i.e., ‘‘simple’’ foods) were categorized using this scheme. Foods with ingredients from multiple commodities were labeled as ‘‘complex’’ foods. For example, beef is a simple food, and a hamburger is a complex food</w:t>
      </w:r>
      <w:r w:rsidR="00491731">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{"citationItems":[{"id":"ITEM-1","itemData":{"DOI":"10.1089/fpd.2009.0350","ISSN":"1535-3141","PMID":"19968563","abstract":"BACKGROUND: To better understand the sources of foodborne illness, we propose a scheme for categorizing foods implicated in investigations of outbreaks of foodborne diseases. Because nearly 2000 foods have been reported as causing outbreaks in the United States, foods must be grouped for meaningful analyses. METHODS: We defined a hierarchy of 17 mutually exclusive food commodities. We defined the following three commodity groups from which nearly all food is derived: aquatic animals, land animals, and plants. We defined three commodities in aquatic animals, six in land animals, and eight in plants. We considered each food as a set of ingredients composed of one or more commodities. We defined a simple food as one made of ingredients that are all in one commodity and a complex food as one containing ingredients in more than one commodity. We determined likely ingredients using a panel of epidemiologists and a web-based search process. RESULTS: We assigned 1709 (95%) of the 1794 foods implicated in outbreaks of foodborne diseases reported to Centers for Disease Control and Prevention from 1973 to 2006. Of those, 987 (57%) were simple foods and 722 (43%) were complex foods. DISCUSSION: This categorization may serve as an input for modeling the attribution of human illness to specific food commodities and could be used by policy makers, health officials, regulatory agencies, and consumer groups to evaluate the contribution of various food commodities to illness.","author":[{"dropping-particle":"","family":"Painter","given":"John a","non-dropping-particle":"","parse-names":false,"suffix":""},{"dropping-particle":"","family":"Ayers","given":"Tracy","non-dropping-particle":"","parse-names":false,"suffix":""},{"dropping-particle":"","family":"Woodruff","given":"Rachel","non-dropping-particle":"","parse-names":false,"suffix":""},{"dropping-particle":"","family":"Blanton","given":"Elizabeth","non-dropping-particle":"","parse-names":false,"suffix":""},{"dropping-particle":"","family":"Perez","given":"Nytzia","non-dropping-particle":"","parse-names":false,"suffix":""},{"dropping-particle":"","family":"Hoekstra","given":"Robert M","non-dropping-particle":"","parse-names":false,"suffix":""},{"dropping-particle":"","family":"Griffin","given":"Patricia M","non-dropping-particle":"","parse-names":false,"suffix":""},{"dropping-particle":"","family":"Braden","given":"Christopher","non-dropping-particle":"","parse-names":false,"suffix":""}],"container-title":"Foodborne pathogens and disease","id":"ITEM-1","issue":"10","issued":{"date-parts":[["2009"]]},"page":"1259-1264","title":"Recipes for foodborne outbreaks: a scheme for categorizing and grouping implicated foods.","type":"article-journal","volume":"6"},"uris":["http://www.mendeley.com/documents/?uuid=168d0055-9b8d-4195-b51d-23bbb23245a3"]}],"mendeley":{"formattedCitation":"&lt;sup&gt;4&lt;/sup&gt;","plainTextFormattedCitation":"4"},"properties":{"noteIndex":0},"schema":"https://github.com/citation-style-language/schema/raw/master/csl-citation.json"}</w:instrText>
      </w:r>
      <w:r w:rsidR="00491731">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4</w:t>
      </w:r>
      <w:r w:rsidR="00491731">
        <w:rPr>
          <w:rFonts w:ascii="Times New Roman" w:hAnsi="Times New Roman" w:cs="Times New Roman"/>
          <w:sz w:val="24"/>
          <w:szCs w:val="24"/>
        </w:rPr>
        <w:fldChar w:fldCharType="end"/>
      </w:r>
      <w:r w:rsidRPr="000C56B8">
        <w:rPr>
          <w:rFonts w:ascii="Times New Roman" w:hAnsi="Times New Roman" w:cs="Times New Roman"/>
          <w:sz w:val="24"/>
          <w:szCs w:val="24"/>
        </w:rPr>
        <w:t xml:space="preserve">. Only foods categorized as a single commodity were used for this analysis. </w:t>
      </w:r>
    </w:p>
    <w:p w14:paraId="0C814416" w14:textId="6FF70915" w:rsidR="00223243" w:rsidRPr="00491731" w:rsidRDefault="00576D90" w:rsidP="00C70152">
      <w:pPr>
        <w:spacing w:before="120" w:after="120" w:line="360" w:lineRule="auto"/>
        <w:rPr>
          <w:rFonts w:ascii="Times New Roman" w:hAnsi="Times New Roman" w:cs="Times New Roman"/>
          <w:color w:val="8064A2" w:themeColor="accent4"/>
          <w:sz w:val="24"/>
          <w:szCs w:val="24"/>
        </w:rPr>
      </w:pPr>
      <w:r w:rsidRPr="000C56B8">
        <w:rPr>
          <w:rFonts w:ascii="Times New Roman" w:hAnsi="Times New Roman" w:cs="Times New Roman"/>
          <w:b/>
          <w:sz w:val="24"/>
          <w:szCs w:val="24"/>
        </w:rPr>
        <w:t xml:space="preserve">Data analysis </w:t>
      </w:r>
    </w:p>
    <w:p w14:paraId="4BF69A37" w14:textId="54B95FDD" w:rsidR="00223243" w:rsidRDefault="00A53362" w:rsidP="00C70152">
      <w:pPr>
        <w:spacing w:before="120" w:after="120" w:line="360" w:lineRule="auto"/>
        <w:rPr>
          <w:rFonts w:ascii="Times New Roman" w:hAnsi="Times New Roman" w:cs="Times New Roman"/>
          <w:color w:val="8064A2" w:themeColor="accent4"/>
          <w:sz w:val="24"/>
          <w:szCs w:val="24"/>
        </w:rPr>
      </w:pPr>
      <w:r>
        <w:rPr>
          <w:rFonts w:ascii="Times New Roman" w:hAnsi="Times New Roman" w:cs="Times New Roman"/>
          <w:sz w:val="24"/>
          <w:szCs w:val="24"/>
        </w:rPr>
        <w:t>We included</w:t>
      </w:r>
      <w:r w:rsidR="00576D90" w:rsidRPr="000C56B8">
        <w:rPr>
          <w:rFonts w:ascii="Times New Roman" w:hAnsi="Times New Roman" w:cs="Times New Roman"/>
          <w:sz w:val="24"/>
          <w:szCs w:val="24"/>
        </w:rPr>
        <w:t xml:space="preserve"> </w:t>
      </w:r>
      <w:r>
        <w:rPr>
          <w:rFonts w:ascii="Times New Roman" w:hAnsi="Times New Roman" w:cs="Times New Roman"/>
          <w:sz w:val="24"/>
          <w:szCs w:val="24"/>
        </w:rPr>
        <w:t xml:space="preserve">confirmed and suspected STEC and </w:t>
      </w:r>
      <w:r>
        <w:rPr>
          <w:rFonts w:ascii="Times New Roman" w:hAnsi="Times New Roman" w:cs="Times New Roman"/>
          <w:i/>
          <w:sz w:val="24"/>
          <w:szCs w:val="24"/>
        </w:rPr>
        <w:t xml:space="preserve">Salmonella </w:t>
      </w:r>
      <w:r w:rsidR="00576D90" w:rsidRPr="000C56B8">
        <w:rPr>
          <w:rFonts w:ascii="Times New Roman" w:hAnsi="Times New Roman" w:cs="Times New Roman"/>
          <w:sz w:val="24"/>
          <w:szCs w:val="24"/>
        </w:rPr>
        <w:t>outbreak</w:t>
      </w:r>
      <w:r>
        <w:rPr>
          <w:rFonts w:ascii="Times New Roman" w:hAnsi="Times New Roman" w:cs="Times New Roman"/>
          <w:sz w:val="24"/>
          <w:szCs w:val="24"/>
        </w:rPr>
        <w:t>s transmitted via food or animal contact.</w:t>
      </w:r>
      <w:r w:rsidR="00576D90" w:rsidRPr="000C56B8">
        <w:rPr>
          <w:rFonts w:ascii="Times New Roman" w:hAnsi="Times New Roman" w:cs="Times New Roman"/>
          <w:sz w:val="24"/>
          <w:szCs w:val="24"/>
        </w:rPr>
        <w:t xml:space="preserve"> </w:t>
      </w:r>
      <w:r w:rsidR="00F520EB" w:rsidRPr="000C56B8">
        <w:rPr>
          <w:rFonts w:ascii="Times New Roman" w:hAnsi="Times New Roman" w:cs="Times New Roman"/>
          <w:sz w:val="24"/>
          <w:szCs w:val="24"/>
        </w:rPr>
        <w:t xml:space="preserve">We excluded outbreaks with multiple etiologies and outbreaks caused by multiple </w:t>
      </w:r>
      <w:r w:rsidR="00491731">
        <w:rPr>
          <w:rFonts w:ascii="Times New Roman" w:hAnsi="Times New Roman" w:cs="Times New Roman"/>
          <w:sz w:val="24"/>
          <w:szCs w:val="24"/>
        </w:rPr>
        <w:t xml:space="preserve">or complex </w:t>
      </w:r>
      <w:r w:rsidR="00F520EB" w:rsidRPr="000C56B8">
        <w:rPr>
          <w:rFonts w:ascii="Times New Roman" w:hAnsi="Times New Roman" w:cs="Times New Roman"/>
          <w:sz w:val="24"/>
          <w:szCs w:val="24"/>
        </w:rPr>
        <w:t xml:space="preserve">food vehicles, outbreaks with unknown or missing food vehicles, or food vehicles that could not be classified using the IFSAC scheme. We included only foodborne or animal contact outbreaks because we assumed the risk factors and potential predictors for other modes of transmission (e.g., person-to-person) would </w:t>
      </w:r>
      <w:r w:rsidR="000C56B8">
        <w:rPr>
          <w:rFonts w:ascii="Times New Roman" w:hAnsi="Times New Roman" w:cs="Times New Roman"/>
          <w:sz w:val="24"/>
          <w:szCs w:val="24"/>
        </w:rPr>
        <w:t xml:space="preserve">differ </w:t>
      </w:r>
      <w:r w:rsidR="00F520EB" w:rsidRPr="000C56B8">
        <w:rPr>
          <w:rFonts w:ascii="Times New Roman" w:hAnsi="Times New Roman" w:cs="Times New Roman"/>
          <w:sz w:val="24"/>
          <w:szCs w:val="24"/>
        </w:rPr>
        <w:t xml:space="preserve">substantially. </w:t>
      </w:r>
      <w:commentRangeStart w:id="0"/>
      <w:commentRangeStart w:id="1"/>
      <w:r w:rsidR="00491731" w:rsidRPr="00491731">
        <w:rPr>
          <w:rFonts w:ascii="Times New Roman" w:hAnsi="Times New Roman" w:cs="Times New Roman"/>
          <w:sz w:val="24"/>
          <w:szCs w:val="24"/>
          <w:highlight w:val="yellow"/>
        </w:rPr>
        <w:t xml:space="preserve">We determined outbreak source categories </w:t>
      </w:r>
      <w:r w:rsidR="001C089D" w:rsidRPr="00491731">
        <w:rPr>
          <w:rFonts w:ascii="Times New Roman" w:hAnsi="Times New Roman" w:cs="Times New Roman"/>
          <w:sz w:val="24"/>
          <w:szCs w:val="24"/>
          <w:highlight w:val="yellow"/>
        </w:rPr>
        <w:t>based on number of outbreaks in that category</w:t>
      </w:r>
      <w:commentRangeEnd w:id="0"/>
      <w:r w:rsidR="00E877AA">
        <w:rPr>
          <w:rStyle w:val="CommentReference"/>
        </w:rPr>
        <w:commentReference w:id="0"/>
      </w:r>
      <w:commentRangeEnd w:id="1"/>
      <w:r w:rsidR="00C35B76">
        <w:rPr>
          <w:rStyle w:val="CommentReference"/>
        </w:rPr>
        <w:commentReference w:id="1"/>
      </w:r>
      <w:r w:rsidR="001C089D" w:rsidRPr="000C56B8">
        <w:rPr>
          <w:rFonts w:ascii="Times New Roman" w:hAnsi="Times New Roman" w:cs="Times New Roman"/>
          <w:sz w:val="24"/>
          <w:szCs w:val="24"/>
        </w:rPr>
        <w:t xml:space="preserve">. </w:t>
      </w:r>
      <w:r w:rsidR="00E877AA">
        <w:rPr>
          <w:rFonts w:ascii="Times New Roman" w:hAnsi="Times New Roman" w:cs="Times New Roman"/>
          <w:sz w:val="24"/>
          <w:szCs w:val="24"/>
        </w:rPr>
        <w:t>Outbreak d</w:t>
      </w:r>
      <w:r w:rsidR="00576D90" w:rsidRPr="000C56B8">
        <w:rPr>
          <w:rFonts w:ascii="Times New Roman" w:hAnsi="Times New Roman" w:cs="Times New Roman"/>
          <w:sz w:val="24"/>
          <w:szCs w:val="24"/>
        </w:rPr>
        <w:t>ata</w:t>
      </w:r>
      <w:r w:rsidR="00E877AA">
        <w:rPr>
          <w:rFonts w:ascii="Times New Roman" w:hAnsi="Times New Roman" w:cs="Times New Roman"/>
          <w:sz w:val="24"/>
          <w:szCs w:val="24"/>
        </w:rPr>
        <w:t xml:space="preserve"> from 1998-2016</w:t>
      </w:r>
      <w:r w:rsidR="00576D90" w:rsidRPr="000C56B8">
        <w:rPr>
          <w:rFonts w:ascii="Times New Roman" w:hAnsi="Times New Roman" w:cs="Times New Roman"/>
          <w:sz w:val="24"/>
          <w:szCs w:val="24"/>
        </w:rPr>
        <w:t xml:space="preserve"> were </w:t>
      </w:r>
      <w:r w:rsidR="00491731">
        <w:rPr>
          <w:rFonts w:ascii="Times New Roman" w:hAnsi="Times New Roman" w:cs="Times New Roman"/>
          <w:sz w:val="24"/>
          <w:szCs w:val="24"/>
        </w:rPr>
        <w:t xml:space="preserve">randomly </w:t>
      </w:r>
      <w:r w:rsidR="00576D90" w:rsidRPr="000C56B8">
        <w:rPr>
          <w:rFonts w:ascii="Times New Roman" w:hAnsi="Times New Roman" w:cs="Times New Roman"/>
          <w:sz w:val="24"/>
          <w:szCs w:val="24"/>
        </w:rPr>
        <w:t>split into a training set (75%) and a testing set (25%)</w:t>
      </w:r>
      <w:r w:rsidR="00491731">
        <w:rPr>
          <w:rFonts w:ascii="Times New Roman" w:hAnsi="Times New Roman" w:cs="Times New Roman"/>
          <w:sz w:val="24"/>
          <w:szCs w:val="24"/>
        </w:rPr>
        <w:t xml:space="preserve"> stratified by outbreak source to ensure balance</w:t>
      </w:r>
      <w:r w:rsidR="00576D90" w:rsidRPr="000C56B8">
        <w:rPr>
          <w:rFonts w:ascii="Times New Roman" w:hAnsi="Times New Roman" w:cs="Times New Roman"/>
          <w:sz w:val="24"/>
          <w:szCs w:val="24"/>
        </w:rPr>
        <w:t xml:space="preserve">. Outbreaks with rare food </w:t>
      </w:r>
      <w:r w:rsidR="007C6963" w:rsidRPr="000C56B8">
        <w:rPr>
          <w:rFonts w:ascii="Times New Roman" w:hAnsi="Times New Roman" w:cs="Times New Roman"/>
          <w:sz w:val="24"/>
          <w:szCs w:val="24"/>
        </w:rPr>
        <w:t>vehicles</w:t>
      </w:r>
      <w:r w:rsidR="00576D90" w:rsidRPr="000C56B8">
        <w:rPr>
          <w:rFonts w:ascii="Times New Roman" w:hAnsi="Times New Roman" w:cs="Times New Roman"/>
          <w:sz w:val="24"/>
          <w:szCs w:val="24"/>
        </w:rPr>
        <w:t xml:space="preserve"> (fewer than </w:t>
      </w:r>
      <w:del w:id="2" w:author="Ledbetter, Caroline M" w:date="2020-03-18T11:50:00Z">
        <w:r w:rsidR="00DC5BE9" w:rsidDel="00DC5BE9">
          <w:rPr>
            <w:rFonts w:ascii="Times New Roman" w:hAnsi="Times New Roman" w:cs="Times New Roman"/>
            <w:sz w:val="24"/>
            <w:szCs w:val="24"/>
          </w:rPr>
          <w:delText>100</w:delText>
        </w:r>
        <w:r w:rsidR="00576D90" w:rsidRPr="000C56B8" w:rsidDel="00DC5BE9">
          <w:rPr>
            <w:rFonts w:ascii="Times New Roman" w:hAnsi="Times New Roman" w:cs="Times New Roman"/>
            <w:sz w:val="24"/>
            <w:szCs w:val="24"/>
          </w:rPr>
          <w:delText xml:space="preserve"> </w:delText>
        </w:r>
      </w:del>
      <w:ins w:id="3" w:author="Ledbetter, Caroline M" w:date="2020-03-18T11:50:00Z">
        <w:r w:rsidR="00DC5BE9">
          <w:rPr>
            <w:rFonts w:ascii="Times New Roman" w:hAnsi="Times New Roman" w:cs="Times New Roman"/>
            <w:sz w:val="24"/>
            <w:szCs w:val="24"/>
          </w:rPr>
          <w:t>25</w:t>
        </w:r>
        <w:r w:rsidR="00DC5BE9" w:rsidRPr="000C56B8">
          <w:rPr>
            <w:rFonts w:ascii="Times New Roman" w:hAnsi="Times New Roman" w:cs="Times New Roman"/>
            <w:sz w:val="24"/>
            <w:szCs w:val="24"/>
          </w:rPr>
          <w:t xml:space="preserve"> </w:t>
        </w:r>
      </w:ins>
      <w:r w:rsidR="00576D90" w:rsidRPr="000C56B8">
        <w:rPr>
          <w:rFonts w:ascii="Times New Roman" w:hAnsi="Times New Roman" w:cs="Times New Roman"/>
          <w:sz w:val="24"/>
          <w:szCs w:val="24"/>
        </w:rPr>
        <w:t>outbreaks) wer</w:t>
      </w:r>
      <w:r w:rsidR="007C6963" w:rsidRPr="000C56B8">
        <w:rPr>
          <w:rFonts w:ascii="Times New Roman" w:hAnsi="Times New Roman" w:cs="Times New Roman"/>
          <w:sz w:val="24"/>
          <w:szCs w:val="24"/>
        </w:rPr>
        <w:t xml:space="preserve">e </w:t>
      </w:r>
      <w:commentRangeStart w:id="4"/>
      <w:r w:rsidR="00AF08FE" w:rsidRPr="000C56B8">
        <w:rPr>
          <w:rFonts w:ascii="Times New Roman" w:hAnsi="Times New Roman" w:cs="Times New Roman"/>
          <w:sz w:val="24"/>
          <w:szCs w:val="24"/>
        </w:rPr>
        <w:t>excluded</w:t>
      </w:r>
      <w:ins w:id="5" w:author="Ledbetter, Caroline M" w:date="2020-03-18T11:59:00Z">
        <w:r w:rsidR="00AF08FE">
          <w:rPr>
            <w:rFonts w:ascii="Times New Roman" w:hAnsi="Times New Roman" w:cs="Times New Roman"/>
            <w:sz w:val="24"/>
            <w:szCs w:val="24"/>
          </w:rPr>
          <w:t xml:space="preserve">. </w:t>
        </w:r>
      </w:ins>
      <w:del w:id="6" w:author="Ledbetter, Caroline M" w:date="2020-03-18T11:59:00Z">
        <w:r w:rsidR="00AF08FE" w:rsidRPr="000C56B8" w:rsidDel="00AF08FE">
          <w:rPr>
            <w:rFonts w:ascii="Times New Roman" w:hAnsi="Times New Roman" w:cs="Times New Roman"/>
            <w:sz w:val="24"/>
            <w:szCs w:val="24"/>
          </w:rPr>
          <w:delText xml:space="preserve"> from the training set, but they were included in the testing set</w:delText>
        </w:r>
        <w:commentRangeEnd w:id="4"/>
        <w:r w:rsidR="00AF08FE" w:rsidDel="00AF08FE">
          <w:rPr>
            <w:rStyle w:val="CommentReference"/>
          </w:rPr>
          <w:commentReference w:id="4"/>
        </w:r>
        <w:r w:rsidR="00AF08FE" w:rsidRPr="000C56B8" w:rsidDel="00AF08FE">
          <w:rPr>
            <w:rFonts w:ascii="Times New Roman" w:hAnsi="Times New Roman" w:cs="Times New Roman"/>
            <w:sz w:val="24"/>
            <w:szCs w:val="24"/>
          </w:rPr>
          <w:delText>.</w:delText>
        </w:r>
        <w:r w:rsidR="00576D90" w:rsidRPr="000C56B8" w:rsidDel="00AF08FE">
          <w:rPr>
            <w:rFonts w:ascii="Times New Roman" w:hAnsi="Times New Roman" w:cs="Times New Roman"/>
            <w:sz w:val="24"/>
            <w:szCs w:val="24"/>
          </w:rPr>
          <w:delText>.</w:delText>
        </w:r>
        <w:r w:rsidR="00E877AA" w:rsidDel="00AF08FE">
          <w:rPr>
            <w:rFonts w:ascii="Times New Roman" w:hAnsi="Times New Roman" w:cs="Times New Roman"/>
            <w:sz w:val="24"/>
            <w:szCs w:val="24"/>
          </w:rPr>
          <w:delText xml:space="preserve"> </w:delText>
        </w:r>
      </w:del>
      <w:proofErr w:type="spellStart"/>
      <w:r w:rsidR="00E877AA">
        <w:rPr>
          <w:rFonts w:ascii="Times New Roman" w:hAnsi="Times New Roman" w:cs="Times New Roman"/>
          <w:sz w:val="24"/>
          <w:szCs w:val="24"/>
        </w:rPr>
        <w:t>Outbreak</w:t>
      </w:r>
      <w:proofErr w:type="spellEnd"/>
      <w:r w:rsidR="00E877AA">
        <w:rPr>
          <w:rFonts w:ascii="Times New Roman" w:hAnsi="Times New Roman" w:cs="Times New Roman"/>
          <w:sz w:val="24"/>
          <w:szCs w:val="24"/>
        </w:rPr>
        <w:t xml:space="preserve"> data from 2017 were used to evaluate the final selected model.</w:t>
      </w:r>
      <w:r w:rsidR="00576D90" w:rsidRPr="000C56B8">
        <w:rPr>
          <w:rFonts w:ascii="Times New Roman" w:hAnsi="Times New Roman" w:cs="Times New Roman"/>
          <w:sz w:val="24"/>
          <w:szCs w:val="24"/>
        </w:rPr>
        <w:t xml:space="preserve"> </w:t>
      </w:r>
    </w:p>
    <w:p w14:paraId="4E87071F"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Predictors</w:t>
      </w:r>
    </w:p>
    <w:p w14:paraId="10C28E03" w14:textId="77777777" w:rsidR="00E9624C" w:rsidRDefault="00576D90" w:rsidP="00C70152">
      <w:pPr>
        <w:spacing w:before="120" w:after="120" w:line="360" w:lineRule="auto"/>
        <w:rPr>
          <w:rFonts w:ascii="Times New Roman" w:hAnsi="Times New Roman" w:cs="Times New Roman"/>
          <w:color w:val="8064A2" w:themeColor="accent4"/>
          <w:sz w:val="24"/>
          <w:szCs w:val="24"/>
          <w:lang w:val="en-US"/>
        </w:rPr>
      </w:pPr>
      <w:r w:rsidRPr="000C56B8">
        <w:rPr>
          <w:rFonts w:ascii="Times New Roman" w:eastAsia="Arial Unicode MS" w:hAnsi="Times New Roman" w:cs="Times New Roman"/>
          <w:sz w:val="24"/>
          <w:szCs w:val="24"/>
        </w:rPr>
        <w:lastRenderedPageBreak/>
        <w:t>Case demographic predictor</w:t>
      </w:r>
      <w:r w:rsidR="000279C8">
        <w:rPr>
          <w:rFonts w:ascii="Times New Roman" w:eastAsia="Arial Unicode MS" w:hAnsi="Times New Roman" w:cs="Times New Roman"/>
          <w:sz w:val="24"/>
          <w:szCs w:val="24"/>
        </w:rPr>
        <w:t>s included percentage of female</w:t>
      </w:r>
      <w:r w:rsidRPr="000C56B8">
        <w:rPr>
          <w:rFonts w:ascii="Times New Roman" w:eastAsia="Arial Unicode MS" w:hAnsi="Times New Roman" w:cs="Times New Roman"/>
          <w:sz w:val="24"/>
          <w:szCs w:val="24"/>
        </w:rPr>
        <w:t xml:space="preserve"> cases</w:t>
      </w:r>
      <w:r w:rsidR="004857CB">
        <w:rPr>
          <w:rFonts w:ascii="Times New Roman" w:eastAsia="Arial Unicode MS" w:hAnsi="Times New Roman" w:cs="Times New Roman"/>
          <w:sz w:val="24"/>
          <w:szCs w:val="24"/>
        </w:rPr>
        <w:t xml:space="preserve"> (</w:t>
      </w:r>
      <w:r w:rsidR="00ED100D">
        <w:rPr>
          <w:rFonts w:ascii="Times New Roman" w:eastAsia="Arial Unicode MS" w:hAnsi="Times New Roman" w:cs="Times New Roman"/>
          <w:sz w:val="24"/>
          <w:szCs w:val="24"/>
        </w:rPr>
        <w:t>the number of female cases as a proportion of cases whose gender was known)</w:t>
      </w:r>
      <w:r w:rsidRPr="000C56B8">
        <w:rPr>
          <w:rFonts w:ascii="Times New Roman" w:eastAsia="Arial Unicode MS" w:hAnsi="Times New Roman" w:cs="Times New Roman"/>
          <w:sz w:val="24"/>
          <w:szCs w:val="24"/>
        </w:rPr>
        <w:t>, and percentage of cases in each age group (&lt;1 year, 1-4, 5-</w:t>
      </w:r>
      <w:r w:rsidR="0079458C">
        <w:rPr>
          <w:rFonts w:ascii="Times New Roman" w:eastAsia="Arial Unicode MS" w:hAnsi="Times New Roman" w:cs="Times New Roman"/>
          <w:sz w:val="24"/>
          <w:szCs w:val="24"/>
        </w:rPr>
        <w:t>19, 20-49, ≥50</w:t>
      </w:r>
      <w:r w:rsidRPr="000C56B8">
        <w:rPr>
          <w:rFonts w:ascii="Times New Roman" w:eastAsia="Arial Unicode MS" w:hAnsi="Times New Roman" w:cs="Times New Roman"/>
          <w:sz w:val="24"/>
          <w:szCs w:val="24"/>
        </w:rPr>
        <w:t xml:space="preserve">). Outbreak predictors included etiology (STEC or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 xml:space="preserve">serotype), number of cases (confirmed or suspected), </w:t>
      </w:r>
      <w:r w:rsidR="004857CB">
        <w:rPr>
          <w:rFonts w:ascii="Times New Roman" w:hAnsi="Times New Roman" w:cs="Times New Roman"/>
          <w:sz w:val="24"/>
          <w:szCs w:val="24"/>
        </w:rPr>
        <w:t>month of first illness onset</w:t>
      </w:r>
      <w:r w:rsidRPr="000C56B8">
        <w:rPr>
          <w:rFonts w:ascii="Times New Roman" w:hAnsi="Times New Roman" w:cs="Times New Roman"/>
          <w:sz w:val="24"/>
          <w:szCs w:val="24"/>
        </w:rPr>
        <w:t>, and</w:t>
      </w:r>
      <w:r w:rsidR="004857CB">
        <w:rPr>
          <w:rFonts w:ascii="Times New Roman" w:hAnsi="Times New Roman" w:cs="Times New Roman"/>
          <w:sz w:val="24"/>
          <w:szCs w:val="24"/>
        </w:rPr>
        <w:t xml:space="preserve"> geographical</w:t>
      </w:r>
      <w:r w:rsidRPr="000C56B8">
        <w:rPr>
          <w:rFonts w:ascii="Times New Roman" w:hAnsi="Times New Roman" w:cs="Times New Roman"/>
          <w:sz w:val="24"/>
          <w:szCs w:val="24"/>
        </w:rPr>
        <w:t xml:space="preserve"> distribution (multi-state, multi-county in a single state, or single county in a single state). </w:t>
      </w:r>
      <w:commentRangeStart w:id="7"/>
      <w:r w:rsidRPr="000C56B8">
        <w:rPr>
          <w:rFonts w:ascii="Times New Roman" w:hAnsi="Times New Roman" w:cs="Times New Roman"/>
          <w:sz w:val="24"/>
          <w:szCs w:val="24"/>
        </w:rPr>
        <w:t>Season was based on the onset of the first case and categorized as winter (January to March), spring (April to June), summer (July to September), and fall (October to December).</w:t>
      </w:r>
      <w:r w:rsidR="004857CB">
        <w:rPr>
          <w:rFonts w:ascii="Times New Roman" w:hAnsi="Times New Roman" w:cs="Times New Roman"/>
          <w:sz w:val="24"/>
          <w:szCs w:val="24"/>
        </w:rPr>
        <w:t xml:space="preserve"> </w:t>
      </w:r>
      <w:commentRangeEnd w:id="7"/>
      <w:r w:rsidR="00DC5BE9">
        <w:rPr>
          <w:rStyle w:val="CommentReference"/>
        </w:rPr>
        <w:commentReference w:id="7"/>
      </w:r>
      <w:r w:rsidR="005E7E9A" w:rsidRPr="004857CB">
        <w:rPr>
          <w:rFonts w:ascii="Times New Roman" w:hAnsi="Times New Roman" w:cs="Times New Roman"/>
          <w:sz w:val="24"/>
          <w:szCs w:val="24"/>
          <w:lang w:val="en-US"/>
        </w:rPr>
        <w:t>Missing predictors were imputed using k-nearest neighbors using the training data</w:t>
      </w:r>
      <w:r w:rsidR="000279C8">
        <w:rPr>
          <w:rFonts w:ascii="Times New Roman" w:hAnsi="Times New Roman" w:cs="Times New Roman"/>
          <w:sz w:val="24"/>
          <w:szCs w:val="24"/>
          <w:lang w:val="en-US"/>
        </w:rPr>
        <w:t>set, then applied to testing dataset and validation dataset</w:t>
      </w:r>
      <w:r w:rsidR="005E7E9A" w:rsidRPr="004857CB">
        <w:rPr>
          <w:rFonts w:ascii="Times New Roman" w:hAnsi="Times New Roman" w:cs="Times New Roman"/>
          <w:sz w:val="24"/>
          <w:szCs w:val="24"/>
          <w:lang w:val="en-US"/>
        </w:rPr>
        <w:t>.</w:t>
      </w:r>
    </w:p>
    <w:p w14:paraId="4946F119" w14:textId="2FFC1EB0" w:rsidR="005E7E9A" w:rsidRPr="00E9624C" w:rsidRDefault="001A39E5" w:rsidP="00E9624C">
      <w:pPr>
        <w:spacing w:before="120" w:after="120" w:line="360" w:lineRule="auto"/>
        <w:rPr>
          <w:rFonts w:ascii="Times New Roman" w:hAnsi="Times New Roman" w:cs="Times New Roman"/>
          <w:sz w:val="24"/>
          <w:szCs w:val="24"/>
        </w:rPr>
      </w:pPr>
      <w:r w:rsidRPr="00E9624C">
        <w:rPr>
          <w:rFonts w:ascii="Times New Roman" w:hAnsi="Times New Roman" w:cs="Times New Roman"/>
          <w:sz w:val="24"/>
          <w:szCs w:val="24"/>
          <w:lang w:val="en-US"/>
        </w:rPr>
        <w:t xml:space="preserve">For </w:t>
      </w:r>
      <w:r w:rsidR="005E7E9A" w:rsidRPr="00E9624C">
        <w:rPr>
          <w:rFonts w:ascii="Times New Roman" w:hAnsi="Times New Roman" w:cs="Times New Roman"/>
          <w:i/>
          <w:sz w:val="24"/>
          <w:szCs w:val="24"/>
          <w:lang w:val="en-US"/>
        </w:rPr>
        <w:t>Salmonella</w:t>
      </w:r>
      <w:r w:rsidR="005E7E9A" w:rsidRPr="00E9624C">
        <w:rPr>
          <w:rFonts w:ascii="Times New Roman" w:hAnsi="Times New Roman" w:cs="Times New Roman"/>
          <w:sz w:val="24"/>
          <w:szCs w:val="24"/>
          <w:lang w:val="en-US"/>
        </w:rPr>
        <w:t xml:space="preserve"> serotypes with </w:t>
      </w:r>
      <w:r w:rsidR="00E9624C" w:rsidRPr="00E9624C">
        <w:rPr>
          <w:rFonts w:ascii="Times New Roman" w:hAnsi="Times New Roman" w:cs="Times New Roman"/>
          <w:sz w:val="24"/>
          <w:szCs w:val="24"/>
          <w:lang w:val="en-US"/>
        </w:rPr>
        <w:t>fewer than ten and more than three outbreaks</w:t>
      </w:r>
      <w:r w:rsidRPr="00E9624C">
        <w:rPr>
          <w:rFonts w:ascii="Times New Roman" w:hAnsi="Times New Roman" w:cs="Times New Roman"/>
          <w:sz w:val="24"/>
          <w:szCs w:val="24"/>
          <w:lang w:val="en-US"/>
        </w:rPr>
        <w:t xml:space="preserve">, we used </w:t>
      </w:r>
      <w:commentRangeStart w:id="8"/>
      <w:commentRangeStart w:id="9"/>
      <w:r w:rsidRPr="00E9624C">
        <w:rPr>
          <w:rFonts w:ascii="Times New Roman" w:hAnsi="Times New Roman" w:cs="Times New Roman"/>
          <w:sz w:val="24"/>
          <w:szCs w:val="24"/>
          <w:lang w:val="en-US"/>
        </w:rPr>
        <w:t xml:space="preserve">logistic regression </w:t>
      </w:r>
      <w:commentRangeEnd w:id="8"/>
      <w:r w:rsidRPr="00E9624C">
        <w:rPr>
          <w:rStyle w:val="CommentReference"/>
        </w:rPr>
        <w:commentReference w:id="8"/>
      </w:r>
      <w:commentRangeEnd w:id="9"/>
      <w:r w:rsidR="00DC5BE9">
        <w:rPr>
          <w:rStyle w:val="CommentReference"/>
        </w:rPr>
        <w:commentReference w:id="9"/>
      </w:r>
      <w:r w:rsidRPr="00E9624C">
        <w:rPr>
          <w:rFonts w:ascii="Times New Roman" w:hAnsi="Times New Roman" w:cs="Times New Roman"/>
          <w:sz w:val="24"/>
          <w:szCs w:val="24"/>
          <w:lang w:val="en-US"/>
        </w:rPr>
        <w:t xml:space="preserve">to </w:t>
      </w:r>
      <w:r w:rsidR="00E9624C" w:rsidRPr="00E9624C">
        <w:rPr>
          <w:rFonts w:ascii="Times New Roman" w:hAnsi="Times New Roman" w:cs="Times New Roman"/>
          <w:sz w:val="24"/>
          <w:szCs w:val="24"/>
          <w:lang w:val="en-US"/>
        </w:rPr>
        <w:t>cluster</w:t>
      </w:r>
      <w:r w:rsidRPr="00E9624C">
        <w:rPr>
          <w:rFonts w:ascii="Times New Roman" w:hAnsi="Times New Roman" w:cs="Times New Roman"/>
          <w:sz w:val="24"/>
          <w:szCs w:val="24"/>
          <w:lang w:val="en-US"/>
        </w:rPr>
        <w:t xml:space="preserve"> into two groups, plant-associated or animal-associated</w:t>
      </w:r>
      <w:r w:rsidR="00E9624C" w:rsidRPr="00E9624C">
        <w:rPr>
          <w:rFonts w:ascii="Times New Roman" w:hAnsi="Times New Roman" w:cs="Times New Roman"/>
          <w:sz w:val="24"/>
          <w:szCs w:val="24"/>
          <w:lang w:val="en-US"/>
        </w:rPr>
        <w:t xml:space="preserve"> serotypes</w:t>
      </w:r>
      <w:r w:rsidRPr="00E9624C">
        <w:rPr>
          <w:rFonts w:ascii="Times New Roman" w:hAnsi="Times New Roman" w:cs="Times New Roman"/>
          <w:sz w:val="24"/>
          <w:szCs w:val="24"/>
          <w:lang w:val="en-US"/>
        </w:rPr>
        <w:t>.</w:t>
      </w:r>
      <w:r w:rsidR="005E7E9A" w:rsidRPr="00E9624C">
        <w:rPr>
          <w:rFonts w:ascii="Times New Roman" w:hAnsi="Times New Roman" w:cs="Times New Roman"/>
          <w:sz w:val="24"/>
          <w:szCs w:val="24"/>
          <w:lang w:val="en-US"/>
        </w:rPr>
        <w:t xml:space="preserve"> Serotypes with three or fewer outbreaks were categorized </w:t>
      </w:r>
      <w:r w:rsidRPr="00E9624C">
        <w:rPr>
          <w:rFonts w:ascii="Times New Roman" w:hAnsi="Times New Roman" w:cs="Times New Roman"/>
          <w:sz w:val="24"/>
          <w:szCs w:val="24"/>
          <w:lang w:val="en-US"/>
        </w:rPr>
        <w:t>into a single group, rare serotypes</w:t>
      </w:r>
      <w:r w:rsidR="005E7E9A" w:rsidRPr="00E9624C">
        <w:rPr>
          <w:rFonts w:ascii="Times New Roman" w:hAnsi="Times New Roman" w:cs="Times New Roman"/>
          <w:sz w:val="24"/>
          <w:szCs w:val="24"/>
          <w:lang w:val="en-US"/>
        </w:rPr>
        <w:t>. Missing serotypes were treated as missing.</w:t>
      </w:r>
    </w:p>
    <w:p w14:paraId="1BE268B2"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Model Selection</w:t>
      </w:r>
    </w:p>
    <w:p w14:paraId="5EDBAAB3" w14:textId="670D0DE1" w:rsidR="006E0E67" w:rsidRPr="00773BAC" w:rsidRDefault="00576D90" w:rsidP="006E0E67">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We selected </w:t>
      </w:r>
      <w:r w:rsidR="008A6336">
        <w:rPr>
          <w:rFonts w:ascii="Times New Roman" w:hAnsi="Times New Roman" w:cs="Times New Roman"/>
          <w:sz w:val="24"/>
          <w:szCs w:val="24"/>
        </w:rPr>
        <w:t>six</w:t>
      </w:r>
      <w:r w:rsidRPr="000C56B8">
        <w:rPr>
          <w:rFonts w:ascii="Times New Roman" w:hAnsi="Times New Roman" w:cs="Times New Roman"/>
          <w:sz w:val="24"/>
          <w:szCs w:val="24"/>
        </w:rPr>
        <w:t xml:space="preserve"> algorithmic methods for prediction based on their ability to predict multiple class probabilities. These </w:t>
      </w:r>
      <w:r w:rsidR="008E23AB">
        <w:rPr>
          <w:rFonts w:ascii="Times New Roman" w:hAnsi="Times New Roman" w:cs="Times New Roman"/>
          <w:sz w:val="24"/>
          <w:szCs w:val="24"/>
        </w:rPr>
        <w:t>methods</w:t>
      </w:r>
      <w:r w:rsidRPr="000C56B8">
        <w:rPr>
          <w:rFonts w:ascii="Times New Roman" w:hAnsi="Times New Roman" w:cs="Times New Roman"/>
          <w:sz w:val="24"/>
          <w:szCs w:val="24"/>
        </w:rPr>
        <w:t xml:space="preserve"> included </w:t>
      </w:r>
      <w:r w:rsidR="008A6336" w:rsidRPr="008A6336">
        <w:rPr>
          <w:rFonts w:ascii="Times New Roman" w:hAnsi="Times New Roman" w:cs="Times New Roman"/>
          <w:sz w:val="24"/>
          <w:szCs w:val="24"/>
        </w:rPr>
        <w:t>adaptive boosting classification trees (AdaBoost.M1), classification and regression trees (CART), weighted k nearest neighbors (</w:t>
      </w:r>
      <w:proofErr w:type="spellStart"/>
      <w:r w:rsidR="008A6336" w:rsidRPr="008A6336">
        <w:rPr>
          <w:rFonts w:ascii="Times New Roman" w:hAnsi="Times New Roman" w:cs="Times New Roman"/>
          <w:sz w:val="24"/>
          <w:szCs w:val="24"/>
        </w:rPr>
        <w:t>knn</w:t>
      </w:r>
      <w:proofErr w:type="spellEnd"/>
      <w:r w:rsidR="008A6336" w:rsidRPr="008A6336">
        <w:rPr>
          <w:rFonts w:ascii="Times New Roman" w:hAnsi="Times New Roman" w:cs="Times New Roman"/>
          <w:sz w:val="24"/>
          <w:szCs w:val="24"/>
        </w:rPr>
        <w:t xml:space="preserve">), boosted trees (using </w:t>
      </w:r>
      <w:commentRangeStart w:id="10"/>
      <w:proofErr w:type="spellStart"/>
      <w:r w:rsidR="008A6336" w:rsidRPr="008A6336">
        <w:rPr>
          <w:rFonts w:ascii="Times New Roman" w:hAnsi="Times New Roman" w:cs="Times New Roman"/>
          <w:sz w:val="24"/>
          <w:szCs w:val="24"/>
        </w:rPr>
        <w:t>xgboost</w:t>
      </w:r>
      <w:commentRangeEnd w:id="10"/>
      <w:proofErr w:type="spellEnd"/>
      <w:r w:rsidR="008A6336">
        <w:rPr>
          <w:rStyle w:val="CommentReference"/>
        </w:rPr>
        <w:commentReference w:id="10"/>
      </w:r>
      <w:r w:rsidR="008A6336" w:rsidRPr="008A6336">
        <w:rPr>
          <w:rFonts w:ascii="Times New Roman" w:hAnsi="Times New Roman" w:cs="Times New Roman"/>
          <w:sz w:val="24"/>
          <w:szCs w:val="24"/>
        </w:rPr>
        <w:t>), random forest (using ranger) and multivariate adaptive regression splines (MARS)</w:t>
      </w:r>
      <w:r w:rsidRPr="000C56B8">
        <w:rPr>
          <w:rFonts w:ascii="Times New Roman" w:hAnsi="Times New Roman" w:cs="Times New Roman"/>
          <w:sz w:val="24"/>
          <w:szCs w:val="24"/>
        </w:rPr>
        <w:t xml:space="preserve">. A non-informative model </w:t>
      </w:r>
      <w:r w:rsidR="000C56B8">
        <w:rPr>
          <w:rFonts w:ascii="Times New Roman" w:hAnsi="Times New Roman" w:cs="Times New Roman"/>
          <w:sz w:val="24"/>
          <w:szCs w:val="24"/>
        </w:rPr>
        <w:t>with</w:t>
      </w:r>
      <w:r w:rsidRPr="000C56B8">
        <w:rPr>
          <w:rFonts w:ascii="Times New Roman" w:hAnsi="Times New Roman" w:cs="Times New Roman"/>
          <w:sz w:val="24"/>
          <w:szCs w:val="24"/>
        </w:rPr>
        <w:t xml:space="preserve"> no </w:t>
      </w:r>
      <w:r w:rsidR="000C56B8">
        <w:rPr>
          <w:rFonts w:ascii="Times New Roman" w:hAnsi="Times New Roman" w:cs="Times New Roman"/>
          <w:sz w:val="24"/>
          <w:szCs w:val="24"/>
        </w:rPr>
        <w:t xml:space="preserve">predictor </w:t>
      </w:r>
      <w:r w:rsidRPr="000C56B8">
        <w:rPr>
          <w:rFonts w:ascii="Times New Roman" w:hAnsi="Times New Roman" w:cs="Times New Roman"/>
          <w:sz w:val="24"/>
          <w:szCs w:val="24"/>
        </w:rPr>
        <w:t xml:space="preserve">information was generated for comparison purposes. </w:t>
      </w:r>
      <w:r w:rsidR="008E23AB">
        <w:rPr>
          <w:rFonts w:ascii="Times New Roman" w:hAnsi="Times New Roman" w:cs="Times New Roman"/>
          <w:sz w:val="24"/>
          <w:szCs w:val="24"/>
        </w:rPr>
        <w:t>We used cross-validation in the training set to tune model parameters for each algorithmic method. We then compared B</w:t>
      </w:r>
      <w:r w:rsidR="000C56B8">
        <w:rPr>
          <w:rFonts w:ascii="Times New Roman" w:hAnsi="Times New Roman" w:cs="Times New Roman"/>
          <w:sz w:val="24"/>
          <w:szCs w:val="24"/>
        </w:rPr>
        <w:t xml:space="preserve">rier Scores </w:t>
      </w:r>
      <w:r w:rsidR="008A6336">
        <w:rPr>
          <w:rFonts w:ascii="Times New Roman" w:hAnsi="Times New Roman" w:cs="Times New Roman"/>
          <w:sz w:val="24"/>
          <w:szCs w:val="24"/>
        </w:rPr>
        <w:t>(</w:t>
      </w:r>
      <w:r w:rsidR="008A6336" w:rsidRPr="008A6336">
        <w:rPr>
          <w:rFonts w:ascii="Times New Roman" w:hAnsi="Times New Roman" w:cs="Times New Roman"/>
          <w:sz w:val="24"/>
          <w:szCs w:val="24"/>
        </w:rPr>
        <w:t>a measure of the difference in the predicted p</w:t>
      </w:r>
      <w:r w:rsidR="008A6336">
        <w:rPr>
          <w:rFonts w:ascii="Times New Roman" w:hAnsi="Times New Roman" w:cs="Times New Roman"/>
          <w:sz w:val="24"/>
          <w:szCs w:val="24"/>
        </w:rPr>
        <w:t xml:space="preserve">robability and the actual event) </w:t>
      </w:r>
      <w:r w:rsidR="008E23AB">
        <w:rPr>
          <w:rFonts w:ascii="Times New Roman" w:hAnsi="Times New Roman" w:cs="Times New Roman"/>
          <w:sz w:val="24"/>
          <w:szCs w:val="24"/>
        </w:rPr>
        <w:t>for each method</w:t>
      </w:r>
      <w:r w:rsidR="00932C50">
        <w:rPr>
          <w:rFonts w:ascii="Times New Roman" w:hAnsi="Times New Roman" w:cs="Times New Roman"/>
          <w:sz w:val="24"/>
          <w:szCs w:val="24"/>
        </w:rPr>
        <w:t xml:space="preserve"> in the testing dataset </w:t>
      </w:r>
      <w:r w:rsidR="008E23AB">
        <w:rPr>
          <w:rFonts w:ascii="Times New Roman" w:hAnsi="Times New Roman" w:cs="Times New Roman"/>
          <w:sz w:val="24"/>
          <w:szCs w:val="24"/>
        </w:rPr>
        <w:t>to select a final model</w:t>
      </w:r>
      <w:r w:rsidR="00932C50">
        <w:rPr>
          <w:rFonts w:ascii="Times New Roman" w:hAnsi="Times New Roman" w:cs="Times New Roman"/>
          <w:sz w:val="24"/>
          <w:szCs w:val="24"/>
        </w:rPr>
        <w:t xml:space="preserve">. </w:t>
      </w:r>
      <w:commentRangeStart w:id="11"/>
      <w:del w:id="12" w:author="Ledbetter, Caroline M" w:date="2020-03-18T11:49:00Z">
        <w:r w:rsidR="000C56B8" w:rsidDel="00DC5BE9">
          <w:rPr>
            <w:rFonts w:ascii="Times New Roman" w:hAnsi="Times New Roman" w:cs="Times New Roman"/>
            <w:sz w:val="24"/>
            <w:szCs w:val="24"/>
          </w:rPr>
          <w:delText>Brier score calculations included o</w:delText>
        </w:r>
        <w:r w:rsidRPr="000C56B8" w:rsidDel="00DC5BE9">
          <w:rPr>
            <w:rFonts w:ascii="Times New Roman" w:hAnsi="Times New Roman" w:cs="Times New Roman"/>
            <w:sz w:val="24"/>
            <w:szCs w:val="24"/>
          </w:rPr>
          <w:delText xml:space="preserve">utbreaks with </w:delText>
        </w:r>
        <w:r w:rsidR="000C56B8" w:rsidDel="00DC5BE9">
          <w:rPr>
            <w:rFonts w:ascii="Times New Roman" w:hAnsi="Times New Roman" w:cs="Times New Roman"/>
            <w:sz w:val="24"/>
            <w:szCs w:val="24"/>
          </w:rPr>
          <w:delText>rare (&lt;100 outbreaks)</w:delText>
        </w:r>
        <w:r w:rsidRPr="000C56B8" w:rsidDel="00DC5BE9">
          <w:rPr>
            <w:rFonts w:ascii="Times New Roman" w:hAnsi="Times New Roman" w:cs="Times New Roman"/>
            <w:sz w:val="24"/>
            <w:szCs w:val="24"/>
          </w:rPr>
          <w:delText xml:space="preserve"> source</w:delText>
        </w:r>
        <w:r w:rsidR="000C56B8" w:rsidDel="00DC5BE9">
          <w:rPr>
            <w:rFonts w:ascii="Times New Roman" w:hAnsi="Times New Roman" w:cs="Times New Roman"/>
            <w:sz w:val="24"/>
            <w:szCs w:val="24"/>
          </w:rPr>
          <w:delText>s</w:delText>
        </w:r>
        <w:r w:rsidRPr="000C56B8" w:rsidDel="00DC5BE9">
          <w:rPr>
            <w:rFonts w:ascii="Times New Roman" w:hAnsi="Times New Roman" w:cs="Times New Roman"/>
            <w:sz w:val="24"/>
            <w:szCs w:val="24"/>
          </w:rPr>
          <w:delText>.</w:delText>
        </w:r>
        <w:commentRangeEnd w:id="11"/>
        <w:r w:rsidR="006E0E67" w:rsidDel="00DC5BE9">
          <w:rPr>
            <w:rStyle w:val="CommentReference"/>
          </w:rPr>
          <w:commentReference w:id="11"/>
        </w:r>
        <w:r w:rsidRPr="000C56B8" w:rsidDel="00DC5BE9">
          <w:rPr>
            <w:rFonts w:ascii="Times New Roman" w:hAnsi="Times New Roman" w:cs="Times New Roman"/>
            <w:sz w:val="24"/>
            <w:szCs w:val="24"/>
          </w:rPr>
          <w:delText xml:space="preserve"> </w:delText>
        </w:r>
      </w:del>
      <w:r w:rsidR="007E1F07" w:rsidRPr="000C56B8">
        <w:rPr>
          <w:rFonts w:ascii="Times New Roman" w:hAnsi="Times New Roman" w:cs="Times New Roman"/>
          <w:sz w:val="24"/>
          <w:szCs w:val="24"/>
        </w:rPr>
        <w:t xml:space="preserve">We </w:t>
      </w:r>
      <w:r w:rsidR="00773BAC">
        <w:rPr>
          <w:rFonts w:ascii="Times New Roman" w:hAnsi="Times New Roman" w:cs="Times New Roman"/>
          <w:sz w:val="24"/>
          <w:szCs w:val="24"/>
        </w:rPr>
        <w:t xml:space="preserve">used 2017 outbreaks as an external validation step to evaluate the real-world model performance. </w:t>
      </w:r>
    </w:p>
    <w:p w14:paraId="4D04A7F5" w14:textId="0AC65E8B" w:rsidR="008A6336" w:rsidRDefault="00576D90" w:rsidP="006E0E67">
      <w:pPr>
        <w:spacing w:before="120" w:after="120" w:line="360" w:lineRule="auto"/>
        <w:rPr>
          <w:rFonts w:ascii="Times New Roman" w:hAnsi="Times New Roman" w:cs="Times New Roman"/>
          <w:color w:val="8064A2" w:themeColor="accent4"/>
          <w:sz w:val="24"/>
          <w:szCs w:val="24"/>
        </w:rPr>
      </w:pPr>
      <w:r w:rsidRPr="000C56B8">
        <w:rPr>
          <w:rFonts w:ascii="Times New Roman" w:hAnsi="Times New Roman" w:cs="Times New Roman"/>
          <w:sz w:val="24"/>
          <w:szCs w:val="24"/>
        </w:rPr>
        <w:t xml:space="preserve">All analyses were performed using R version </w:t>
      </w:r>
      <w:r w:rsidR="008A6336" w:rsidRPr="008A6336">
        <w:rPr>
          <w:rFonts w:ascii="Times New Roman" w:hAnsi="Times New Roman" w:cs="Times New Roman"/>
          <w:sz w:val="24"/>
          <w:szCs w:val="24"/>
        </w:rPr>
        <w:t>3.6.1 (2019-07-05)</w:t>
      </w:r>
      <w:r w:rsidRPr="000C56B8">
        <w:rPr>
          <w:rFonts w:ascii="Times New Roman" w:hAnsi="Times New Roman" w:cs="Times New Roman"/>
          <w:sz w:val="24"/>
          <w:szCs w:val="24"/>
        </w:rPr>
        <w:t>. Parameter selection was performed using the Caret package.</w:t>
      </w:r>
      <w:r w:rsidR="007E1F07" w:rsidRPr="000C56B8">
        <w:rPr>
          <w:rFonts w:ascii="Times New Roman" w:hAnsi="Times New Roman" w:cs="Times New Roman"/>
          <w:sz w:val="24"/>
          <w:szCs w:val="24"/>
        </w:rPr>
        <w:t xml:space="preserve"> </w:t>
      </w:r>
      <w:r w:rsidR="005E7E9A" w:rsidRPr="00F77A83">
        <w:rPr>
          <w:rFonts w:ascii="Times New Roman" w:hAnsi="Times New Roman" w:cs="Times New Roman"/>
          <w:sz w:val="24"/>
          <w:szCs w:val="24"/>
        </w:rPr>
        <w:t>Data cleaning</w:t>
      </w:r>
      <w:r w:rsidR="00F77A83" w:rsidRPr="00F77A83">
        <w:rPr>
          <w:rFonts w:ascii="Times New Roman" w:hAnsi="Times New Roman" w:cs="Times New Roman"/>
          <w:sz w:val="24"/>
          <w:szCs w:val="24"/>
        </w:rPr>
        <w:t xml:space="preserve"> was done using the </w:t>
      </w:r>
      <w:proofErr w:type="spellStart"/>
      <w:r w:rsidR="00F77A83" w:rsidRPr="00F77A83">
        <w:rPr>
          <w:rFonts w:ascii="Times New Roman" w:hAnsi="Times New Roman" w:cs="Times New Roman"/>
          <w:sz w:val="24"/>
          <w:szCs w:val="24"/>
        </w:rPr>
        <w:t>tidyverse</w:t>
      </w:r>
      <w:proofErr w:type="spellEnd"/>
      <w:r w:rsidR="00F77A83" w:rsidRPr="00F77A83">
        <w:rPr>
          <w:rFonts w:ascii="Times New Roman" w:hAnsi="Times New Roman" w:cs="Times New Roman"/>
          <w:sz w:val="24"/>
          <w:szCs w:val="24"/>
        </w:rPr>
        <w:t xml:space="preserve"> package. </w:t>
      </w:r>
      <w:proofErr w:type="spellStart"/>
      <w:r w:rsidR="00F77A83" w:rsidRPr="00F77A83">
        <w:rPr>
          <w:rFonts w:ascii="Times New Roman" w:hAnsi="Times New Roman" w:cs="Times New Roman"/>
          <w:sz w:val="24"/>
          <w:szCs w:val="24"/>
        </w:rPr>
        <w:t>R</w:t>
      </w:r>
      <w:r w:rsidR="005E7E9A" w:rsidRPr="00F77A83">
        <w:rPr>
          <w:rFonts w:ascii="Times New Roman" w:hAnsi="Times New Roman" w:cs="Times New Roman"/>
          <w:sz w:val="24"/>
          <w:szCs w:val="24"/>
        </w:rPr>
        <w:t>sample</w:t>
      </w:r>
      <w:proofErr w:type="spellEnd"/>
      <w:r w:rsidR="005E7E9A" w:rsidRPr="00F77A83">
        <w:rPr>
          <w:rFonts w:ascii="Times New Roman" w:hAnsi="Times New Roman" w:cs="Times New Roman"/>
          <w:sz w:val="24"/>
          <w:szCs w:val="24"/>
        </w:rPr>
        <w:t xml:space="preserve"> </w:t>
      </w:r>
      <w:proofErr w:type="gramStart"/>
      <w:r w:rsidR="005E7E9A" w:rsidRPr="00F77A83">
        <w:rPr>
          <w:rFonts w:ascii="Times New Roman" w:hAnsi="Times New Roman" w:cs="Times New Roman"/>
          <w:sz w:val="24"/>
          <w:szCs w:val="24"/>
        </w:rPr>
        <w:t>v(</w:t>
      </w:r>
      <w:proofErr w:type="gramEnd"/>
      <w:r w:rsidR="005E7E9A" w:rsidRPr="00F77A83">
        <w:rPr>
          <w:rFonts w:ascii="Times New Roman" w:hAnsi="Times New Roman" w:cs="Times New Roman"/>
          <w:sz w:val="24"/>
          <w:szCs w:val="24"/>
        </w:rPr>
        <w:t xml:space="preserve">0.0.5) and recipes v(0.1.7) (part of </w:t>
      </w:r>
      <w:proofErr w:type="spellStart"/>
      <w:r w:rsidR="005E7E9A" w:rsidRPr="00F77A83">
        <w:rPr>
          <w:rFonts w:ascii="Times New Roman" w:hAnsi="Times New Roman" w:cs="Times New Roman"/>
          <w:sz w:val="24"/>
          <w:szCs w:val="24"/>
        </w:rPr>
        <w:t>tidymodels</w:t>
      </w:r>
      <w:proofErr w:type="spellEnd"/>
      <w:r w:rsidR="005E7E9A" w:rsidRPr="00F77A83">
        <w:rPr>
          <w:rFonts w:ascii="Times New Roman" w:hAnsi="Times New Roman" w:cs="Times New Roman"/>
          <w:sz w:val="24"/>
          <w:szCs w:val="24"/>
        </w:rPr>
        <w:t xml:space="preserve">) were used for data splitting, imputation and preprocessing. The parsnip </w:t>
      </w:r>
      <w:proofErr w:type="gramStart"/>
      <w:r w:rsidR="005E7E9A" w:rsidRPr="00F77A83">
        <w:rPr>
          <w:rFonts w:ascii="Times New Roman" w:hAnsi="Times New Roman" w:cs="Times New Roman"/>
          <w:sz w:val="24"/>
          <w:szCs w:val="24"/>
        </w:rPr>
        <w:t>v(</w:t>
      </w:r>
      <w:proofErr w:type="gramEnd"/>
      <w:r w:rsidR="005E7E9A" w:rsidRPr="00F77A83">
        <w:rPr>
          <w:rFonts w:ascii="Times New Roman" w:hAnsi="Times New Roman" w:cs="Times New Roman"/>
          <w:sz w:val="24"/>
          <w:szCs w:val="24"/>
        </w:rPr>
        <w:t xml:space="preserve">0.0.3.1) (null model), </w:t>
      </w:r>
      <w:proofErr w:type="spellStart"/>
      <w:r w:rsidR="005E7E9A" w:rsidRPr="00F77A83">
        <w:rPr>
          <w:rFonts w:ascii="Times New Roman" w:hAnsi="Times New Roman" w:cs="Times New Roman"/>
          <w:sz w:val="24"/>
          <w:szCs w:val="24"/>
        </w:rPr>
        <w:t>adabag</w:t>
      </w:r>
      <w:proofErr w:type="spellEnd"/>
      <w:r w:rsidR="005E7E9A" w:rsidRPr="00F77A83">
        <w:rPr>
          <w:rFonts w:ascii="Times New Roman" w:hAnsi="Times New Roman" w:cs="Times New Roman"/>
          <w:sz w:val="24"/>
          <w:szCs w:val="24"/>
        </w:rPr>
        <w:t xml:space="preserve"> v(4.2) (Adaboost.M1), C50 v(0.1.2) (CART), </w:t>
      </w:r>
      <w:proofErr w:type="spellStart"/>
      <w:r w:rsidR="005E7E9A" w:rsidRPr="00F77A83">
        <w:rPr>
          <w:rFonts w:ascii="Times New Roman" w:hAnsi="Times New Roman" w:cs="Times New Roman"/>
          <w:sz w:val="24"/>
          <w:szCs w:val="24"/>
        </w:rPr>
        <w:t>kknn</w:t>
      </w:r>
      <w:proofErr w:type="spellEnd"/>
      <w:r w:rsidR="005E7E9A" w:rsidRPr="00F77A83">
        <w:rPr>
          <w:rFonts w:ascii="Times New Roman" w:hAnsi="Times New Roman" w:cs="Times New Roman"/>
          <w:sz w:val="24"/>
          <w:szCs w:val="24"/>
        </w:rPr>
        <w:t xml:space="preserve"> v(1.3.1) (weighted </w:t>
      </w:r>
      <w:proofErr w:type="spellStart"/>
      <w:r w:rsidR="005E7E9A" w:rsidRPr="00F77A83">
        <w:rPr>
          <w:rFonts w:ascii="Times New Roman" w:hAnsi="Times New Roman" w:cs="Times New Roman"/>
          <w:sz w:val="24"/>
          <w:szCs w:val="24"/>
        </w:rPr>
        <w:t>knn</w:t>
      </w:r>
      <w:proofErr w:type="spellEnd"/>
      <w:r w:rsidR="005E7E9A" w:rsidRPr="00F77A83">
        <w:rPr>
          <w:rFonts w:ascii="Times New Roman" w:hAnsi="Times New Roman" w:cs="Times New Roman"/>
          <w:sz w:val="24"/>
          <w:szCs w:val="24"/>
        </w:rPr>
        <w:t xml:space="preserve">), </w:t>
      </w:r>
      <w:proofErr w:type="spellStart"/>
      <w:r w:rsidR="005E7E9A" w:rsidRPr="00F77A83">
        <w:rPr>
          <w:rFonts w:ascii="Times New Roman" w:hAnsi="Times New Roman" w:cs="Times New Roman"/>
          <w:sz w:val="24"/>
          <w:szCs w:val="24"/>
        </w:rPr>
        <w:t>xgboost</w:t>
      </w:r>
      <w:proofErr w:type="spellEnd"/>
      <w:r w:rsidR="005E7E9A" w:rsidRPr="00F77A83">
        <w:rPr>
          <w:rFonts w:ascii="Times New Roman" w:hAnsi="Times New Roman" w:cs="Times New Roman"/>
          <w:sz w:val="24"/>
          <w:szCs w:val="24"/>
        </w:rPr>
        <w:t xml:space="preserve"> v(0.90.0.2) (boosted trees), and ranger v(0.11.2) (random forest) packages were used. The caret Package </w:t>
      </w:r>
      <w:proofErr w:type="gramStart"/>
      <w:r w:rsidR="005E7E9A" w:rsidRPr="00F77A83">
        <w:rPr>
          <w:rFonts w:ascii="Times New Roman" w:hAnsi="Times New Roman" w:cs="Times New Roman"/>
          <w:sz w:val="24"/>
          <w:szCs w:val="24"/>
        </w:rPr>
        <w:lastRenderedPageBreak/>
        <w:t>v(</w:t>
      </w:r>
      <w:proofErr w:type="gramEnd"/>
      <w:r w:rsidR="005E7E9A" w:rsidRPr="00F77A83">
        <w:rPr>
          <w:rFonts w:ascii="Times New Roman" w:hAnsi="Times New Roman" w:cs="Times New Roman"/>
          <w:sz w:val="24"/>
          <w:szCs w:val="24"/>
        </w:rPr>
        <w:t xml:space="preserve">6.0.84) was used for tuning and test set prediction. </w:t>
      </w:r>
      <w:r w:rsidR="006E0E67" w:rsidRPr="000C56B8">
        <w:rPr>
          <w:rFonts w:ascii="Times New Roman" w:hAnsi="Times New Roman" w:cs="Times New Roman"/>
          <w:sz w:val="24"/>
          <w:szCs w:val="24"/>
        </w:rPr>
        <w:t xml:space="preserve">We developed </w:t>
      </w:r>
      <w:r w:rsidR="006E0E67">
        <w:rPr>
          <w:rFonts w:ascii="Times New Roman" w:hAnsi="Times New Roman" w:cs="Times New Roman"/>
          <w:sz w:val="24"/>
          <w:szCs w:val="24"/>
        </w:rPr>
        <w:t>a web application</w:t>
      </w:r>
      <w:r w:rsidR="006E0E67" w:rsidRPr="000C56B8">
        <w:rPr>
          <w:rFonts w:ascii="Times New Roman" w:hAnsi="Times New Roman" w:cs="Times New Roman"/>
          <w:sz w:val="24"/>
          <w:szCs w:val="24"/>
        </w:rPr>
        <w:t xml:space="preserve"> tool using the R Shiny package.</w:t>
      </w:r>
    </w:p>
    <w:p w14:paraId="73DD3824" w14:textId="69E517DA" w:rsidR="00223243"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RESULTS</w:t>
      </w:r>
    </w:p>
    <w:p w14:paraId="14D0FA90" w14:textId="38287041" w:rsidR="004434F9" w:rsidRPr="00A03499" w:rsidRDefault="004434F9" w:rsidP="00C70152">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From </w:t>
      </w:r>
      <w:r w:rsidR="00A03499">
        <w:rPr>
          <w:rFonts w:ascii="Times New Roman" w:hAnsi="Times New Roman" w:cs="Times New Roman"/>
          <w:sz w:val="24"/>
          <w:szCs w:val="24"/>
        </w:rPr>
        <w:t xml:space="preserve">1998 to 2016, </w:t>
      </w:r>
      <w:commentRangeStart w:id="13"/>
      <w:commentRangeStart w:id="14"/>
      <w:r w:rsidR="00A03499">
        <w:rPr>
          <w:rFonts w:ascii="Times New Roman" w:hAnsi="Times New Roman" w:cs="Times New Roman"/>
          <w:sz w:val="24"/>
          <w:szCs w:val="24"/>
        </w:rPr>
        <w:t xml:space="preserve">4,059 </w:t>
      </w:r>
      <w:commentRangeEnd w:id="13"/>
      <w:r w:rsidR="00AC645F">
        <w:rPr>
          <w:rStyle w:val="CommentReference"/>
        </w:rPr>
        <w:commentReference w:id="13"/>
      </w:r>
      <w:commentRangeEnd w:id="14"/>
      <w:r w:rsidR="00AF08FE">
        <w:rPr>
          <w:rStyle w:val="CommentReference"/>
        </w:rPr>
        <w:commentReference w:id="14"/>
      </w:r>
      <w:r w:rsidR="00A03499">
        <w:rPr>
          <w:rFonts w:ascii="Times New Roman" w:hAnsi="Times New Roman" w:cs="Times New Roman"/>
          <w:sz w:val="24"/>
          <w:szCs w:val="24"/>
        </w:rPr>
        <w:t>(</w:t>
      </w:r>
      <w:commentRangeStart w:id="15"/>
      <w:commentRangeStart w:id="16"/>
      <w:r w:rsidR="00A03499">
        <w:rPr>
          <w:rFonts w:ascii="Times New Roman" w:hAnsi="Times New Roman" w:cs="Times New Roman"/>
          <w:sz w:val="24"/>
          <w:szCs w:val="24"/>
        </w:rPr>
        <w:t xml:space="preserve">X STEC and Y </w:t>
      </w:r>
      <w:r w:rsidR="00A03499">
        <w:rPr>
          <w:rFonts w:ascii="Times New Roman" w:hAnsi="Times New Roman" w:cs="Times New Roman"/>
          <w:i/>
          <w:sz w:val="24"/>
          <w:szCs w:val="24"/>
        </w:rPr>
        <w:t>Salmonella</w:t>
      </w:r>
      <w:commentRangeEnd w:id="15"/>
      <w:r w:rsidR="00A03499">
        <w:rPr>
          <w:rStyle w:val="CommentReference"/>
        </w:rPr>
        <w:commentReference w:id="15"/>
      </w:r>
      <w:commentRangeEnd w:id="16"/>
      <w:r w:rsidR="00AF08FE">
        <w:rPr>
          <w:rStyle w:val="CommentReference"/>
        </w:rPr>
        <w:commentReference w:id="16"/>
      </w:r>
      <w:r w:rsidR="00A03499">
        <w:rPr>
          <w:rFonts w:ascii="Times New Roman" w:hAnsi="Times New Roman" w:cs="Times New Roman"/>
          <w:sz w:val="24"/>
          <w:szCs w:val="24"/>
        </w:rPr>
        <w:t>)</w:t>
      </w:r>
      <w:r w:rsidR="00A03499">
        <w:rPr>
          <w:rFonts w:ascii="Times New Roman" w:hAnsi="Times New Roman" w:cs="Times New Roman"/>
          <w:i/>
          <w:sz w:val="24"/>
          <w:szCs w:val="24"/>
        </w:rPr>
        <w:t xml:space="preserve"> </w:t>
      </w:r>
      <w:r w:rsidR="00A03499">
        <w:rPr>
          <w:rFonts w:ascii="Times New Roman" w:hAnsi="Times New Roman" w:cs="Times New Roman"/>
          <w:sz w:val="24"/>
          <w:szCs w:val="24"/>
        </w:rPr>
        <w:t>foodborne and animal contact outbreaks were reported to CDC.</w:t>
      </w:r>
      <w:r w:rsidR="00AC645F">
        <w:rPr>
          <w:rFonts w:ascii="Times New Roman" w:hAnsi="Times New Roman" w:cs="Times New Roman"/>
          <w:sz w:val="24"/>
          <w:szCs w:val="24"/>
        </w:rPr>
        <w:t xml:space="preserve"> Of these, X outbreaks were excluded from model development for the following reasons: </w:t>
      </w:r>
      <w:commentRangeStart w:id="17"/>
      <w:commentRangeStart w:id="18"/>
      <w:r w:rsidR="00AC645F">
        <w:rPr>
          <w:rFonts w:ascii="Times New Roman" w:hAnsi="Times New Roman" w:cs="Times New Roman"/>
          <w:sz w:val="24"/>
          <w:szCs w:val="24"/>
        </w:rPr>
        <w:t>missing IFSAC source information (); outbreak caused by multiple sources (), unclassifiable sources (), or undetermined sources ()</w:t>
      </w:r>
      <w:commentRangeEnd w:id="17"/>
      <w:r w:rsidR="00AC645F">
        <w:rPr>
          <w:rStyle w:val="CommentReference"/>
        </w:rPr>
        <w:commentReference w:id="17"/>
      </w:r>
      <w:commentRangeEnd w:id="18"/>
      <w:r w:rsidR="00AF08FE">
        <w:rPr>
          <w:rStyle w:val="CommentReference"/>
        </w:rPr>
        <w:commentReference w:id="18"/>
      </w:r>
      <w:r w:rsidR="00AC645F">
        <w:rPr>
          <w:rFonts w:ascii="Times New Roman" w:hAnsi="Times New Roman" w:cs="Times New Roman"/>
          <w:sz w:val="24"/>
          <w:szCs w:val="24"/>
        </w:rPr>
        <w:t>.</w:t>
      </w:r>
      <w:r w:rsidR="00A03499">
        <w:rPr>
          <w:rFonts w:ascii="Times New Roman" w:hAnsi="Times New Roman" w:cs="Times New Roman"/>
          <w:sz w:val="24"/>
          <w:szCs w:val="24"/>
        </w:rPr>
        <w:t xml:space="preserve"> </w:t>
      </w:r>
      <w:r w:rsidR="00AC645F">
        <w:rPr>
          <w:rFonts w:ascii="Times New Roman" w:hAnsi="Times New Roman" w:cs="Times New Roman"/>
          <w:sz w:val="24"/>
          <w:szCs w:val="24"/>
        </w:rPr>
        <w:t>The analysis dataset included</w:t>
      </w:r>
      <w:r w:rsidR="00AC645F" w:rsidRPr="000C56B8">
        <w:rPr>
          <w:rFonts w:ascii="Times New Roman" w:hAnsi="Times New Roman" w:cs="Times New Roman"/>
          <w:sz w:val="24"/>
          <w:szCs w:val="24"/>
        </w:rPr>
        <w:t xml:space="preserve"> 305 STEC </w:t>
      </w:r>
      <w:r w:rsidR="00AC645F">
        <w:rPr>
          <w:rFonts w:ascii="Times New Roman" w:hAnsi="Times New Roman" w:cs="Times New Roman"/>
          <w:sz w:val="24"/>
          <w:szCs w:val="24"/>
        </w:rPr>
        <w:t xml:space="preserve">outbreaks </w:t>
      </w:r>
      <w:r w:rsidR="00AC645F" w:rsidRPr="000C56B8">
        <w:rPr>
          <w:rFonts w:ascii="Times New Roman" w:hAnsi="Times New Roman" w:cs="Times New Roman"/>
          <w:sz w:val="24"/>
          <w:szCs w:val="24"/>
        </w:rPr>
        <w:t>and 1</w:t>
      </w:r>
      <w:r w:rsidR="00AC645F">
        <w:rPr>
          <w:rFonts w:ascii="Times New Roman" w:hAnsi="Times New Roman" w:cs="Times New Roman"/>
          <w:sz w:val="24"/>
          <w:szCs w:val="24"/>
        </w:rPr>
        <w:t>,</w:t>
      </w:r>
      <w:r w:rsidR="00AC645F" w:rsidRPr="000C56B8">
        <w:rPr>
          <w:rFonts w:ascii="Times New Roman" w:hAnsi="Times New Roman" w:cs="Times New Roman"/>
          <w:sz w:val="24"/>
          <w:szCs w:val="24"/>
        </w:rPr>
        <w:t xml:space="preserve">070 </w:t>
      </w:r>
      <w:r w:rsidR="00AC645F" w:rsidRPr="000C56B8">
        <w:rPr>
          <w:rFonts w:ascii="Times New Roman" w:hAnsi="Times New Roman" w:cs="Times New Roman"/>
          <w:i/>
          <w:sz w:val="24"/>
          <w:szCs w:val="24"/>
        </w:rPr>
        <w:t>Salmonella</w:t>
      </w:r>
      <w:r w:rsidR="00AC645F">
        <w:rPr>
          <w:rFonts w:ascii="Times New Roman" w:hAnsi="Times New Roman" w:cs="Times New Roman"/>
          <w:sz w:val="24"/>
          <w:szCs w:val="24"/>
        </w:rPr>
        <w:t xml:space="preserve"> outbreaks</w:t>
      </w:r>
      <w:r w:rsidR="00AC645F" w:rsidRPr="000C56B8">
        <w:rPr>
          <w:rFonts w:ascii="Times New Roman" w:hAnsi="Times New Roman" w:cs="Times New Roman"/>
          <w:sz w:val="24"/>
          <w:szCs w:val="24"/>
        </w:rPr>
        <w:t xml:space="preserve">. </w:t>
      </w:r>
      <w:del w:id="19" w:author="Ledbetter, Caroline M" w:date="2020-03-18T12:03:00Z">
        <w:r w:rsidR="00AC645F" w:rsidDel="00AF08FE">
          <w:rPr>
            <w:rFonts w:ascii="Times New Roman" w:hAnsi="Times New Roman" w:cs="Times New Roman"/>
            <w:sz w:val="24"/>
            <w:szCs w:val="24"/>
          </w:rPr>
          <w:delText xml:space="preserve">The training set excluded 12 foodborne outbreaks that could not be classified as a plant or animal source and </w:delText>
        </w:r>
        <w:r w:rsidR="00AC645F" w:rsidRPr="000C56B8" w:rsidDel="00AF08FE">
          <w:rPr>
            <w:rFonts w:ascii="Times New Roman" w:hAnsi="Times New Roman" w:cs="Times New Roman"/>
            <w:sz w:val="24"/>
            <w:szCs w:val="24"/>
          </w:rPr>
          <w:delText xml:space="preserve">203 outbreaks with rare food sources (79 dairy, 9 game, 31 other land animal, 10 grains-beans, 18 nuts-seeds, 1 oils-sugars, 19 other plant and 35 aquatic animal). Of the 305 STEC outbreaks included in model development, 23 (8%) were attributed to eggs, 121 (40%) to meat-poultry, 64 (21%) to produce, and 48 (16%) to animal contact. Of the 1,070 </w:delText>
        </w:r>
        <w:r w:rsidR="00AC645F" w:rsidRPr="00D57407" w:rsidDel="00AF08FE">
          <w:rPr>
            <w:rFonts w:ascii="Times New Roman" w:hAnsi="Times New Roman" w:cs="Times New Roman"/>
            <w:i/>
            <w:sz w:val="24"/>
            <w:szCs w:val="24"/>
          </w:rPr>
          <w:delText>Salmonella</w:delText>
        </w:r>
        <w:r w:rsidR="00AC645F" w:rsidRPr="000C56B8" w:rsidDel="00AF08FE">
          <w:rPr>
            <w:rFonts w:ascii="Times New Roman" w:hAnsi="Times New Roman" w:cs="Times New Roman"/>
            <w:sz w:val="24"/>
            <w:szCs w:val="24"/>
          </w:rPr>
          <w:delText xml:space="preserve"> outbreaks included in model development, 132 (12%) were attributed to eggs, 415 (39%) to meat-poultry, 218 (20%) to produce, and 139 (</w:delText>
        </w:r>
        <w:r w:rsidR="00AC645F" w:rsidDel="00AF08FE">
          <w:rPr>
            <w:rFonts w:ascii="Times New Roman" w:hAnsi="Times New Roman" w:cs="Times New Roman"/>
            <w:sz w:val="24"/>
            <w:szCs w:val="24"/>
          </w:rPr>
          <w:delText>13%) to animal contact (Table 1)</w:delText>
        </w:r>
        <w:r w:rsidR="00AC645F" w:rsidRPr="000C56B8" w:rsidDel="00AF08FE">
          <w:rPr>
            <w:rFonts w:ascii="Times New Roman" w:hAnsi="Times New Roman" w:cs="Times New Roman"/>
            <w:sz w:val="24"/>
            <w:szCs w:val="24"/>
          </w:rPr>
          <w:delText>.</w:delText>
        </w:r>
        <w:r w:rsidR="00AC645F" w:rsidDel="00AF08FE">
          <w:rPr>
            <w:rFonts w:ascii="Times New Roman" w:hAnsi="Times New Roman" w:cs="Times New Roman"/>
            <w:sz w:val="24"/>
            <w:szCs w:val="24"/>
          </w:rPr>
          <w:delText xml:space="preserve"> In 2017, X outbreaks were reported. </w:delText>
        </w:r>
      </w:del>
    </w:p>
    <w:p w14:paraId="3B18AF95" w14:textId="69C6E5D2" w:rsidR="00223243" w:rsidRPr="000C56B8" w:rsidDel="00AF08FE" w:rsidRDefault="00576D90" w:rsidP="00C70152">
      <w:pPr>
        <w:spacing w:before="120" w:after="120" w:line="360" w:lineRule="auto"/>
        <w:rPr>
          <w:del w:id="20" w:author="Ledbetter, Caroline M" w:date="2020-03-18T12:03:00Z"/>
          <w:rFonts w:ascii="Times New Roman" w:hAnsi="Times New Roman" w:cs="Times New Roman"/>
          <w:sz w:val="24"/>
          <w:szCs w:val="24"/>
        </w:rPr>
      </w:pPr>
      <w:commentRangeStart w:id="21"/>
      <w:del w:id="22" w:author="Ledbetter, Caroline M" w:date="2020-03-18T12:03:00Z">
        <w:r w:rsidRPr="000C56B8" w:rsidDel="00AF08FE">
          <w:rPr>
            <w:rFonts w:ascii="Times New Roman" w:hAnsi="Times New Roman" w:cs="Times New Roman"/>
            <w:sz w:val="24"/>
            <w:szCs w:val="24"/>
          </w:rPr>
          <w:delText xml:space="preserve">We observed differences in outbreak characteristics and demographics by outbreak source (Table 1). There were more animal contact outbreaks in winter months (35%), and more egg and meat-poultry outbreaks in summer months (38% and 35%, respectively). The proportion of multistate outbreaks was highest for produce (46%), followed by animal contact (38%). The mean percentage female was highest for produce outbreaks (55%) and lowest for egg (40%) and meat-poultry (43%) outbreaks. Animal contact was on average the most frequent source for age groups &lt;1 year, 1-4 years, 5-9 years, and 10-19 years, with the highest in ages 1-4 (23%). Those aged 20-49 years were highest for produce (20%). Age was unknown or missing for most outbreaks. The percentage of cases hospitalized was similar across outbreak sources. Produce outbreaks tended to be higher, with a median of 19 cases per outbreak. </w:delText>
        </w:r>
        <w:commentRangeEnd w:id="21"/>
        <w:r w:rsidR="000C2D7B" w:rsidDel="00AF08FE">
          <w:rPr>
            <w:rStyle w:val="CommentReference"/>
          </w:rPr>
          <w:commentReference w:id="21"/>
        </w:r>
      </w:del>
    </w:p>
    <w:p w14:paraId="3D14B25B" w14:textId="59CEF47F" w:rsidR="00223243" w:rsidRPr="000C56B8" w:rsidDel="00AF08FE" w:rsidRDefault="00576D90" w:rsidP="00C70152">
      <w:pPr>
        <w:spacing w:before="120" w:after="120" w:line="360" w:lineRule="auto"/>
        <w:rPr>
          <w:del w:id="23" w:author="Ledbetter, Caroline M" w:date="2020-03-18T12:03:00Z"/>
          <w:rFonts w:ascii="Times New Roman" w:hAnsi="Times New Roman" w:cs="Times New Roman"/>
          <w:sz w:val="24"/>
          <w:szCs w:val="24"/>
        </w:rPr>
      </w:pPr>
      <w:del w:id="24" w:author="Ledbetter, Caroline M" w:date="2020-03-18T12:03:00Z">
        <w:r w:rsidRPr="000C56B8" w:rsidDel="00AF08FE">
          <w:rPr>
            <w:rFonts w:ascii="Times New Roman" w:hAnsi="Times New Roman" w:cs="Times New Roman"/>
            <w:sz w:val="24"/>
            <w:szCs w:val="24"/>
          </w:rPr>
          <w:delText>There were 341 outbreaks in the training data set (11% egg, 39% meat-poultry, 21% produce, 13% animal contact, and 16% ‘other’) and 989 outbreaks in the testing data set (12% egg, 41% meat-poultry, 21% produce, 14% animal contact, and 12% ‘other’) (Table 3).</w:delText>
        </w:r>
      </w:del>
    </w:p>
    <w:p w14:paraId="0E41E5C6" w14:textId="38278BF6" w:rsidR="005E7E9A" w:rsidRPr="005E7E9A" w:rsidRDefault="005E7E9A" w:rsidP="00C70152">
      <w:pPr>
        <w:spacing w:before="120" w:after="120" w:line="360" w:lineRule="auto"/>
        <w:rPr>
          <w:rFonts w:ascii="Times New Roman" w:hAnsi="Times New Roman" w:cs="Times New Roman"/>
          <w:color w:val="8064A2" w:themeColor="accent4"/>
          <w:sz w:val="24"/>
          <w:szCs w:val="24"/>
        </w:rPr>
      </w:pPr>
      <w:r w:rsidRPr="005E7E9A">
        <w:rPr>
          <w:rFonts w:ascii="Times New Roman" w:hAnsi="Times New Roman" w:cs="Times New Roman"/>
          <w:color w:val="8064A2" w:themeColor="accent4"/>
          <w:sz w:val="24"/>
          <w:szCs w:val="24"/>
        </w:rPr>
        <w:t>Final selected tuning parameters are shown in table 2. All models performed better than the null model on the test set (table 3). Calibration curves are shown in figure 3.</w:t>
      </w:r>
      <w:r w:rsidR="00230D53">
        <w:rPr>
          <w:rFonts w:ascii="Times New Roman" w:hAnsi="Times New Roman" w:cs="Times New Roman"/>
          <w:color w:val="8064A2" w:themeColor="accent4"/>
          <w:sz w:val="24"/>
          <w:szCs w:val="24"/>
        </w:rPr>
        <w:t xml:space="preserve"> </w:t>
      </w:r>
    </w:p>
    <w:p w14:paraId="5E0B34FC" w14:textId="393DC7F7" w:rsidR="00223243" w:rsidRPr="000C56B8" w:rsidDel="00AF08FE" w:rsidRDefault="00576D90" w:rsidP="00C70152">
      <w:pPr>
        <w:spacing w:before="120" w:after="120" w:line="360" w:lineRule="auto"/>
        <w:rPr>
          <w:del w:id="25" w:author="Ledbetter, Caroline M" w:date="2020-03-18T12:03:00Z"/>
          <w:rFonts w:ascii="Times New Roman" w:hAnsi="Times New Roman" w:cs="Times New Roman"/>
          <w:sz w:val="24"/>
          <w:szCs w:val="24"/>
        </w:rPr>
      </w:pPr>
      <w:commentRangeStart w:id="26"/>
      <w:del w:id="27" w:author="Ledbetter, Caroline M" w:date="2020-03-18T12:03:00Z">
        <w:r w:rsidRPr="000C56B8" w:rsidDel="00AF08FE">
          <w:rPr>
            <w:rFonts w:ascii="Times New Roman" w:hAnsi="Times New Roman" w:cs="Times New Roman"/>
            <w:sz w:val="24"/>
            <w:szCs w:val="24"/>
          </w:rPr>
          <w:delText>Model</w:delText>
        </w:r>
        <w:commentRangeEnd w:id="26"/>
        <w:r w:rsidR="000C2D7B" w:rsidDel="00AF08FE">
          <w:rPr>
            <w:rStyle w:val="CommentReference"/>
          </w:rPr>
          <w:commentReference w:id="26"/>
        </w:r>
        <w:r w:rsidRPr="000C56B8" w:rsidDel="00AF08FE">
          <w:rPr>
            <w:rFonts w:ascii="Times New Roman" w:hAnsi="Times New Roman" w:cs="Times New Roman"/>
            <w:sz w:val="24"/>
            <w:szCs w:val="24"/>
          </w:rPr>
          <w:delText xml:space="preserve"> performance varied. Two models (Naive Bayes and rule-based classifier) had a Brier score worse than the </w:delText>
        </w:r>
        <w:r w:rsidR="007E1F07" w:rsidRPr="000C56B8" w:rsidDel="00AF08FE">
          <w:rPr>
            <w:rFonts w:ascii="Times New Roman" w:hAnsi="Times New Roman" w:cs="Times New Roman"/>
            <w:sz w:val="24"/>
            <w:szCs w:val="24"/>
          </w:rPr>
          <w:delText>non-informative</w:delText>
        </w:r>
        <w:r w:rsidRPr="000C56B8" w:rsidDel="00AF08FE">
          <w:rPr>
            <w:rFonts w:ascii="Times New Roman" w:hAnsi="Times New Roman" w:cs="Times New Roman"/>
            <w:sz w:val="24"/>
            <w:szCs w:val="24"/>
          </w:rPr>
          <w:delText xml:space="preserve"> model. Weighted k-nearest neighbors (kNN) and weighted subspace random forest performed the best with Brier Scores of 0.125 and FDA of 0.127, respectively. Calibration curves based on the testing data set are shown in Figure 1. Weighted kNN was selected for the final model.</w:delText>
        </w:r>
      </w:del>
    </w:p>
    <w:p w14:paraId="6EFC7EE9" w14:textId="1C63752E" w:rsidR="00223243" w:rsidDel="00AF08FE" w:rsidRDefault="00576D90" w:rsidP="00C70152">
      <w:pPr>
        <w:spacing w:before="120" w:after="120" w:line="360" w:lineRule="auto"/>
        <w:rPr>
          <w:del w:id="28" w:author="Ledbetter, Caroline M" w:date="2020-03-18T12:03:00Z"/>
          <w:rFonts w:ascii="Times New Roman" w:hAnsi="Times New Roman" w:cs="Times New Roman"/>
          <w:sz w:val="24"/>
          <w:szCs w:val="24"/>
        </w:rPr>
      </w:pPr>
      <w:del w:id="29" w:author="Ledbetter, Caroline M" w:date="2020-03-18T12:03:00Z">
        <w:r w:rsidRPr="000C56B8" w:rsidDel="00AF08FE">
          <w:rPr>
            <w:rFonts w:ascii="Times New Roman" w:hAnsi="Times New Roman" w:cs="Times New Roman"/>
            <w:sz w:val="24"/>
            <w:szCs w:val="24"/>
          </w:rPr>
          <w:delText>Using the kNN model, a source with a predicted probability from 0 to 20% was correct 5% of the time and a source with a predicted probability from 80 to 100% probabilities was correct 57% of the time. For example, if the model predicted an outbreak to be produce with a predicted probability of 60-80%, the outbreak was truly produce 100% of the time (Table 4).</w:delText>
        </w:r>
      </w:del>
    </w:p>
    <w:p w14:paraId="2D0BE7CE" w14:textId="60312738" w:rsidR="00230D53" w:rsidRDefault="00230D53" w:rsidP="00C70152">
      <w:pPr>
        <w:spacing w:before="120" w:after="120" w:line="360" w:lineRule="auto"/>
        <w:rPr>
          <w:rFonts w:ascii="Times New Roman" w:hAnsi="Times New Roman" w:cs="Times New Roman"/>
          <w:color w:val="8064A2" w:themeColor="accent4"/>
          <w:sz w:val="24"/>
          <w:szCs w:val="24"/>
        </w:rPr>
      </w:pPr>
      <w:r w:rsidRPr="00230D53">
        <w:rPr>
          <w:rFonts w:ascii="Times New Roman" w:hAnsi="Times New Roman" w:cs="Times New Roman"/>
          <w:i/>
          <w:iCs/>
          <w:color w:val="8064A2" w:themeColor="accent4"/>
          <w:sz w:val="24"/>
          <w:szCs w:val="24"/>
        </w:rPr>
        <w:t>Validation</w:t>
      </w:r>
      <w:r w:rsidRPr="00230D53">
        <w:rPr>
          <w:rFonts w:ascii="Times New Roman" w:hAnsi="Times New Roman" w:cs="Times New Roman"/>
          <w:color w:val="8064A2" w:themeColor="accent4"/>
          <w:sz w:val="24"/>
          <w:szCs w:val="24"/>
        </w:rPr>
        <w:br/>
        <w:t xml:space="preserve">The validation data set consisted of 98 food-borne and animal contact outbreaks including 7 outbreaks whose sources was not one of our predicted categories. These were not excluded from evaluation metrics to more accurately reflect real world performance. </w:t>
      </w:r>
      <w:commentRangeStart w:id="30"/>
      <w:r w:rsidRPr="00230D53">
        <w:rPr>
          <w:rFonts w:ascii="Times New Roman" w:hAnsi="Times New Roman" w:cs="Times New Roman"/>
          <w:color w:val="8064A2" w:themeColor="accent4"/>
          <w:sz w:val="24"/>
          <w:szCs w:val="24"/>
        </w:rPr>
        <w:t>The selected random forest model had a brier score of 0.098. The calibration plot is shown in figure 4. Fruit and animal contact outbreaks were the most under-predicted. Dairy, meat and egg outbreaks were the most over-predicted.</w:t>
      </w:r>
      <w:commentRangeEnd w:id="30"/>
      <w:r w:rsidR="003963DF">
        <w:rPr>
          <w:rStyle w:val="CommentReference"/>
        </w:rPr>
        <w:commentReference w:id="30"/>
      </w:r>
    </w:p>
    <w:p w14:paraId="58BA8641" w14:textId="09F2656E" w:rsidR="00230D53" w:rsidRPr="00230D53" w:rsidRDefault="00230D53" w:rsidP="00C70152">
      <w:pPr>
        <w:spacing w:before="120" w:after="120" w:line="360" w:lineRule="auto"/>
        <w:rPr>
          <w:rFonts w:ascii="Times New Roman" w:hAnsi="Times New Roman" w:cs="Times New Roman"/>
          <w:color w:val="8064A2" w:themeColor="accent4"/>
          <w:sz w:val="24"/>
          <w:szCs w:val="24"/>
        </w:rPr>
      </w:pPr>
      <w:r w:rsidRPr="00230D53">
        <w:rPr>
          <w:rFonts w:ascii="Times New Roman" w:hAnsi="Times New Roman" w:cs="Times New Roman"/>
          <w:color w:val="8064A2" w:themeColor="accent4"/>
          <w:sz w:val="24"/>
          <w:szCs w:val="24"/>
        </w:rPr>
        <w:t>Overall, the correct outbreak was in the top two predicted for 64 (65%) of outbreaks. The percentage of outbreaks where the correct category was in the top two predictions by actual outbreak source is shown in figure 5.</w:t>
      </w:r>
    </w:p>
    <w:p w14:paraId="25BB1F9D" w14:textId="1A0B33A2" w:rsidR="000C56B8" w:rsidRDefault="000C56B8"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We developed an online, user-friendly, public</w:t>
      </w:r>
      <w:r w:rsidR="00242C55">
        <w:rPr>
          <w:rFonts w:ascii="Times New Roman" w:hAnsi="Times New Roman" w:cs="Times New Roman"/>
          <w:sz w:val="24"/>
          <w:szCs w:val="24"/>
        </w:rPr>
        <w:t>ly</w:t>
      </w:r>
      <w:r w:rsidRPr="000C56B8">
        <w:rPr>
          <w:rFonts w:ascii="Times New Roman" w:hAnsi="Times New Roman" w:cs="Times New Roman"/>
          <w:sz w:val="24"/>
          <w:szCs w:val="24"/>
        </w:rPr>
        <w:t xml:space="preserve"> available tool for investigators to use prospectively during an enteric disease outbreak investigation (Figure 2): </w:t>
      </w:r>
      <w:hyperlink r:id="rId10">
        <w:r w:rsidRPr="000C56B8">
          <w:rPr>
            <w:rFonts w:ascii="Times New Roman" w:hAnsi="Times New Roman" w:cs="Times New Roman"/>
            <w:color w:val="1155CC"/>
            <w:sz w:val="24"/>
            <w:szCs w:val="24"/>
            <w:u w:val="single"/>
          </w:rPr>
          <w:t>https://coe-foodsafetytools.shinyapps.io/sourceattribution/</w:t>
        </w:r>
      </w:hyperlink>
      <w:r>
        <w:rPr>
          <w:rFonts w:ascii="Times New Roman" w:hAnsi="Times New Roman" w:cs="Times New Roman"/>
          <w:color w:val="1155CC"/>
          <w:sz w:val="24"/>
          <w:szCs w:val="24"/>
          <w:u w:val="single"/>
        </w:rPr>
        <w:t xml:space="preserve">. </w:t>
      </w:r>
      <w:r w:rsidRPr="000C56B8">
        <w:rPr>
          <w:rFonts w:ascii="Times New Roman" w:hAnsi="Times New Roman" w:cs="Times New Roman"/>
          <w:sz w:val="24"/>
          <w:szCs w:val="24"/>
        </w:rPr>
        <w:t xml:space="preserve">Fields required in the tool were total cases, month of first illness onset, geography of exposures, etiology, and </w:t>
      </w:r>
      <w:r w:rsidRPr="000C56B8">
        <w:rPr>
          <w:rFonts w:ascii="Times New Roman" w:hAnsi="Times New Roman" w:cs="Times New Roman"/>
          <w:i/>
          <w:sz w:val="24"/>
          <w:szCs w:val="24"/>
        </w:rPr>
        <w:t>Salmonella</w:t>
      </w:r>
      <w:r w:rsidRPr="000C56B8">
        <w:rPr>
          <w:rFonts w:ascii="Times New Roman" w:hAnsi="Times New Roman" w:cs="Times New Roman"/>
          <w:sz w:val="24"/>
          <w:szCs w:val="24"/>
        </w:rPr>
        <w:t xml:space="preserve"> serotype (required only if </w:t>
      </w:r>
      <w:r w:rsidRPr="000C56B8">
        <w:rPr>
          <w:rFonts w:ascii="Times New Roman" w:hAnsi="Times New Roman" w:cs="Times New Roman"/>
          <w:i/>
          <w:sz w:val="24"/>
          <w:szCs w:val="24"/>
        </w:rPr>
        <w:t>Salmonella</w:t>
      </w:r>
      <w:r w:rsidRPr="000C56B8">
        <w:rPr>
          <w:rFonts w:ascii="Times New Roman" w:hAnsi="Times New Roman" w:cs="Times New Roman"/>
          <w:sz w:val="24"/>
          <w:szCs w:val="24"/>
        </w:rPr>
        <w:t xml:space="preserve"> was selected as the etiology). </w:t>
      </w:r>
      <w:r w:rsidR="00242C55">
        <w:rPr>
          <w:rFonts w:ascii="Times New Roman" w:hAnsi="Times New Roman" w:cs="Times New Roman"/>
          <w:sz w:val="24"/>
          <w:szCs w:val="24"/>
        </w:rPr>
        <w:t>Additional</w:t>
      </w:r>
      <w:r w:rsidRPr="000C56B8">
        <w:rPr>
          <w:rFonts w:ascii="Times New Roman" w:hAnsi="Times New Roman" w:cs="Times New Roman"/>
          <w:sz w:val="24"/>
          <w:szCs w:val="24"/>
        </w:rPr>
        <w:t xml:space="preserve"> optional fields included number of male and female cases, number of cases hospitalized, and number of cases in each age category. These fields were optional because this information is not always available at the beginning of an outbreak investigation, although the tools </w:t>
      </w:r>
      <w:r w:rsidR="00242C55">
        <w:rPr>
          <w:rFonts w:ascii="Times New Roman" w:hAnsi="Times New Roman" w:cs="Times New Roman"/>
          <w:sz w:val="24"/>
          <w:szCs w:val="24"/>
        </w:rPr>
        <w:t>performs more reliably with information from all fields</w:t>
      </w:r>
      <w:r w:rsidRPr="000C56B8">
        <w:rPr>
          <w:rFonts w:ascii="Times New Roman" w:hAnsi="Times New Roman" w:cs="Times New Roman"/>
          <w:sz w:val="24"/>
          <w:szCs w:val="24"/>
        </w:rPr>
        <w:t>.</w:t>
      </w:r>
    </w:p>
    <w:p w14:paraId="3AC89D80" w14:textId="4D7460F5" w:rsidR="00A623EE" w:rsidRPr="00A623EE" w:rsidRDefault="00A623EE" w:rsidP="00C70152">
      <w:pPr>
        <w:spacing w:before="120" w:after="120" w:line="360" w:lineRule="auto"/>
        <w:rPr>
          <w:rFonts w:ascii="Times New Roman" w:hAnsi="Times New Roman" w:cs="Times New Roman"/>
          <w:i/>
          <w:sz w:val="24"/>
          <w:szCs w:val="24"/>
        </w:rPr>
      </w:pPr>
      <w:r w:rsidRPr="00A623EE">
        <w:rPr>
          <w:rFonts w:ascii="Times New Roman" w:hAnsi="Times New Roman" w:cs="Times New Roman"/>
          <w:i/>
          <w:sz w:val="24"/>
          <w:szCs w:val="24"/>
        </w:rPr>
        <w:lastRenderedPageBreak/>
        <w:t>Will add more about external validation (CO data, NORS data)</w:t>
      </w:r>
    </w:p>
    <w:p w14:paraId="72AF1B16" w14:textId="77777777"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b/>
          <w:sz w:val="24"/>
          <w:szCs w:val="24"/>
        </w:rPr>
        <w:t xml:space="preserve">DISCUSSION </w:t>
      </w:r>
    </w:p>
    <w:p w14:paraId="42AF1952" w14:textId="107AA0ED"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In this study, we developed a web-based application to predict outbreak vehicles using outbreak characteristics and demographics from historical STEC and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outbreaks. During an outbreak investigation, investigators often use descriptive epidemiologic data to generate hypotheses about the source of an outbreak, but few studies have systematically used outbreaks to determine if outbreak characteristics and demographics are associated with outbreak sources. In a previous study, we explored the use of outbreak characteristics and demographics to predict food vehicles in STEC outbreaks</w:t>
      </w:r>
      <w:r w:rsidR="00767F48" w:rsidRPr="000C56B8">
        <w:rPr>
          <w:rFonts w:ascii="Times New Roman" w:hAnsi="Times New Roman" w:cs="Times New Roman"/>
          <w:sz w:val="24"/>
          <w:szCs w:val="24"/>
        </w:rPr>
        <w:t xml:space="preserve"> </w:t>
      </w:r>
      <w:r w:rsidR="00767F48"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10.1089/fpd.2016.2140","author":[{"dropping-particle":"","family":"White","given":"A","non-dropping-particle":"","parse-names":false,"suffix":""},{"dropping-particle":"","family":"Cronquist","given":"A","non-dropping-particle":"","parse-names":false,"suffix":""},{"dropping-particle":"","family":"Bedrick","given":"EJ","non-dropping-particle":"","parse-names":false,"suffix":""},{"dropping-particle":"","family":"Scallan","given":"E","non-dropping-particle":"","parse-names":false,"suffix":""}],"container-title":"Foodborne Pathogens and Disease","id":"ITEM-1","issue":"10","issued":{"date-parts":[["2016"]]},"page":"527-534","title":"Food Source Prediction of Shiga Toxin – Producing Escherichia coli Outbreaks Using Demographic","type":"article-journal","volume":"13"},"uris":["http://www.mendeley.com/documents/?uuid=81d733d1-c1b0-4c9e-a6bb-e9530105a032"]}],"mendeley":{"formattedCitation":"&lt;sup&gt;6&lt;/sup&gt;","manualFormatting":"(White et al. 2016)","plainTextFormattedCitation":"6","previouslyFormattedCitation":"&lt;sup&gt;6&lt;/sup&gt;"},"properties":{"noteIndex":0},"schema":"https://github.com/citation-style-language/schema/raw/master/csl-citation.json"}</w:instrText>
      </w:r>
      <w:r w:rsidR="00767F48" w:rsidRPr="000C56B8">
        <w:rPr>
          <w:rFonts w:ascii="Times New Roman" w:hAnsi="Times New Roman" w:cs="Times New Roman"/>
          <w:sz w:val="24"/>
          <w:szCs w:val="24"/>
        </w:rPr>
        <w:fldChar w:fldCharType="separate"/>
      </w:r>
      <w:r w:rsidR="00A623EE">
        <w:rPr>
          <w:rFonts w:ascii="Times New Roman" w:hAnsi="Times New Roman" w:cs="Times New Roman"/>
          <w:noProof/>
          <w:sz w:val="24"/>
          <w:szCs w:val="24"/>
        </w:rPr>
        <w:t>(</w:t>
      </w:r>
      <w:r w:rsidR="008D363E" w:rsidRPr="000C56B8">
        <w:rPr>
          <w:rFonts w:ascii="Times New Roman" w:hAnsi="Times New Roman" w:cs="Times New Roman"/>
          <w:noProof/>
          <w:sz w:val="24"/>
          <w:szCs w:val="24"/>
        </w:rPr>
        <w:t>White et al. 2016)</w:t>
      </w:r>
      <w:r w:rsidR="00767F48" w:rsidRPr="000C56B8">
        <w:rPr>
          <w:rFonts w:ascii="Times New Roman" w:hAnsi="Times New Roman" w:cs="Times New Roman"/>
          <w:sz w:val="24"/>
          <w:szCs w:val="24"/>
        </w:rPr>
        <w:fldChar w:fldCharType="end"/>
      </w:r>
      <w:r w:rsidRPr="000C56B8">
        <w:rPr>
          <w:rFonts w:ascii="Times New Roman" w:hAnsi="Times New Roman" w:cs="Times New Roman"/>
          <w:sz w:val="24"/>
          <w:szCs w:val="24"/>
        </w:rPr>
        <w:t>. Here, we used</w:t>
      </w:r>
      <w:r w:rsidR="00A623EE">
        <w:rPr>
          <w:rFonts w:ascii="Times New Roman" w:hAnsi="Times New Roman" w:cs="Times New Roman"/>
          <w:sz w:val="24"/>
          <w:szCs w:val="24"/>
        </w:rPr>
        <w:t xml:space="preserve"> improved statistical methods and</w:t>
      </w:r>
      <w:r w:rsidRPr="000C56B8">
        <w:rPr>
          <w:rFonts w:ascii="Times New Roman" w:hAnsi="Times New Roman" w:cs="Times New Roman"/>
          <w:sz w:val="24"/>
          <w:szCs w:val="24"/>
        </w:rPr>
        <w:t xml:space="preserve"> include</w:t>
      </w:r>
      <w:r w:rsidR="004E6849">
        <w:rPr>
          <w:rFonts w:ascii="Times New Roman" w:hAnsi="Times New Roman" w:cs="Times New Roman"/>
          <w:sz w:val="24"/>
          <w:szCs w:val="24"/>
        </w:rPr>
        <w:t>d</w:t>
      </w:r>
      <w:r w:rsidRPr="000C56B8">
        <w:rPr>
          <w:rFonts w:ascii="Times New Roman" w:hAnsi="Times New Roman" w:cs="Times New Roman"/>
          <w:sz w:val="24"/>
          <w:szCs w:val="24"/>
        </w:rPr>
        <w:t xml:space="preserve"> </w:t>
      </w:r>
      <w:r w:rsidRPr="000C56B8">
        <w:rPr>
          <w:rFonts w:ascii="Times New Roman" w:hAnsi="Times New Roman" w:cs="Times New Roman"/>
          <w:i/>
          <w:sz w:val="24"/>
          <w:szCs w:val="24"/>
        </w:rPr>
        <w:t xml:space="preserve">Salmonella </w:t>
      </w:r>
      <w:r w:rsidR="00A623EE">
        <w:rPr>
          <w:rFonts w:ascii="Times New Roman" w:hAnsi="Times New Roman" w:cs="Times New Roman"/>
          <w:sz w:val="24"/>
          <w:szCs w:val="24"/>
        </w:rPr>
        <w:t>outbreaks. We</w:t>
      </w:r>
      <w:r w:rsidR="004E6849">
        <w:rPr>
          <w:rFonts w:ascii="Times New Roman" w:hAnsi="Times New Roman" w:cs="Times New Roman"/>
          <w:sz w:val="24"/>
          <w:szCs w:val="24"/>
        </w:rPr>
        <w:t xml:space="preserve"> </w:t>
      </w:r>
      <w:r w:rsidRPr="000C56B8">
        <w:rPr>
          <w:rFonts w:ascii="Times New Roman" w:hAnsi="Times New Roman" w:cs="Times New Roman"/>
          <w:sz w:val="24"/>
          <w:szCs w:val="24"/>
        </w:rPr>
        <w:t>found that outbreak characteristics and demographics can predict major food and animal sources i</w:t>
      </w:r>
      <w:r w:rsidR="00305406" w:rsidRPr="000C56B8">
        <w:rPr>
          <w:rFonts w:ascii="Times New Roman" w:hAnsi="Times New Roman" w:cs="Times New Roman"/>
          <w:sz w:val="24"/>
          <w:szCs w:val="24"/>
        </w:rPr>
        <w:t>n enteric disease outbreaks, and public health investigators can use this</w:t>
      </w:r>
      <w:r w:rsidRPr="000C56B8">
        <w:rPr>
          <w:rFonts w:ascii="Times New Roman" w:hAnsi="Times New Roman" w:cs="Times New Roman"/>
          <w:sz w:val="24"/>
          <w:szCs w:val="24"/>
        </w:rPr>
        <w:t xml:space="preserve"> information </w:t>
      </w:r>
      <w:r w:rsidR="00305406" w:rsidRPr="000C56B8">
        <w:rPr>
          <w:rFonts w:ascii="Times New Roman" w:hAnsi="Times New Roman" w:cs="Times New Roman"/>
          <w:sz w:val="24"/>
          <w:szCs w:val="24"/>
        </w:rPr>
        <w:t>in a</w:t>
      </w:r>
      <w:r w:rsidRPr="000C56B8">
        <w:rPr>
          <w:rFonts w:ascii="Times New Roman" w:hAnsi="Times New Roman" w:cs="Times New Roman"/>
          <w:sz w:val="24"/>
          <w:szCs w:val="24"/>
        </w:rPr>
        <w:t xml:space="preserve"> web-based application for hypothesis generation during prospective investigations. This tool provides data-driven support for using demographics and historical outbreak information, such as food-pathogen pairings, in hypothesis generation. </w:t>
      </w:r>
    </w:p>
    <w:p w14:paraId="526B4238" w14:textId="77777777"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We identified four distinct outbreak profiles: animal contact, produce, eggs, and meat-poultry. Outbreaks were not classified in these profiles if there were small sample size and they could not be combined with one of the other profiles. These included game, grains-beans, nuts-seeds, oils-sugars, aquatic animals, and not otherwise specified land animals or plants.</w:t>
      </w:r>
    </w:p>
    <w:p w14:paraId="1B66F75B" w14:textId="3D34149B" w:rsidR="00305406" w:rsidRPr="000C56B8" w:rsidRDefault="00576D90" w:rsidP="00C70152">
      <w:pPr>
        <w:pBdr>
          <w:top w:val="nil"/>
          <w:left w:val="nil"/>
          <w:bottom w:val="nil"/>
          <w:right w:val="nil"/>
          <w:between w:val="nil"/>
        </w:pBd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Animal contact outbreaks were more likely to have a high proportion of children, occur in winter months, be single county or multistate, and have a higher proportion female. Children aged 1-4 years was the age category most often associated with animal contact outbreaks, which is consistent with other reports, which attribute the higher risk in children to increased contact with animal reservoirs (e.g., petting zoos), inadequate handwashing, and more frequent hand-to-mouth activities</w:t>
      </w:r>
      <w:r w:rsidR="00767F48" w:rsidRPr="000C56B8">
        <w:rPr>
          <w:rFonts w:ascii="Times New Roman" w:hAnsi="Times New Roman" w:cs="Times New Roman"/>
          <w:sz w:val="24"/>
          <w:szCs w:val="24"/>
        </w:rPr>
        <w:t xml:space="preserve"> </w:t>
      </w:r>
      <w:r w:rsidR="00767F48"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{"citationItems":[{"id":"ITEM-1","itemData":{"author":[{"dropping-particle":"","family":"Dunn","given":"John R","non-dropping-particle":"","parse-names":false,"suffix":""},{"dropping-particle":"","family":"Behravesh","given":"Casey Barton","non-dropping-particle":"","parse-names":false,"suffix":""},{"dropping-particle":"","family":"Angulo","given":"Frederick J","non-dropping-particle":"","parse-names":false,"suffix":""}],"container-title":"Microbiology Spectrum","id":"ITEM-1","issued":{"date-parts":[["2015"]]},"page":"1-8","title":"Diseases Transmitted by Domestic Livestock: Perils of the Petting Zoo","type":"article-journal"},"uris":["http://www.mendeley.com/documents/?uuid=ec1e8ea9-45db-4ed9-be26-c23424ccf498"]}],"mendeley":{"formattedCitation":"&lt;sup&gt;7&lt;/sup&gt;","manualFormatting":"(Dunn, 2015)","plainTextFormattedCitation":"7","previouslyFormattedCitation":"&lt;sup&gt;7&lt;/sup&gt;"},"properties":{"noteIndex":0},"schema":"https://github.com/citation-style-language/schema/raw/master/csl-citation.json"}</w:instrText>
      </w:r>
      <w:r w:rsidR="00767F48" w:rsidRPr="000C56B8">
        <w:rPr>
          <w:rFonts w:ascii="Times New Roman" w:hAnsi="Times New Roman" w:cs="Times New Roman"/>
          <w:sz w:val="24"/>
          <w:szCs w:val="24"/>
        </w:rPr>
        <w:fldChar w:fldCharType="separate"/>
      </w:r>
      <w:r w:rsidR="008D363E" w:rsidRPr="000C56B8">
        <w:rPr>
          <w:rFonts w:ascii="Times New Roman" w:hAnsi="Times New Roman" w:cs="Times New Roman"/>
          <w:noProof/>
          <w:sz w:val="24"/>
          <w:szCs w:val="24"/>
        </w:rPr>
        <w:t>(Dunn, 2015)</w:t>
      </w:r>
      <w:r w:rsidR="00767F48" w:rsidRPr="000C56B8">
        <w:rPr>
          <w:rFonts w:ascii="Times New Roman" w:hAnsi="Times New Roman" w:cs="Times New Roman"/>
          <w:sz w:val="24"/>
          <w:szCs w:val="24"/>
        </w:rPr>
        <w:fldChar w:fldCharType="end"/>
      </w:r>
      <w:r w:rsidRPr="000C56B8">
        <w:rPr>
          <w:rFonts w:ascii="Times New Roman" w:hAnsi="Times New Roman" w:cs="Times New Roman"/>
          <w:sz w:val="24"/>
          <w:szCs w:val="24"/>
        </w:rPr>
        <w:t>. We found outbreaks due to animal contact were more likely to occur in winter months. Most bacterial enteric disease outbreaks occur in summer months</w:t>
      </w:r>
      <w:r w:rsidR="00767F48" w:rsidRPr="000C56B8">
        <w:rPr>
          <w:rFonts w:ascii="Times New Roman" w:hAnsi="Times New Roman" w:cs="Times New Roman"/>
          <w:sz w:val="24"/>
          <w:szCs w:val="24"/>
        </w:rPr>
        <w:t xml:space="preserve"> </w:t>
      </w:r>
      <w:r w:rsidR="00767F48"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{"citationItems":[{"id":"ITEM-1","itemData":{"DOI":"10.1371/journal.pone.0031883","ISBN":"1932-6203 (Electronic)\\r1932-6203 (Linking)","ISSN":"19326203","PMID":"22485127","abstract":"BACKGROUND: Although seasonality is a defining characteristic of many infectious diseases, few studies have described and compared seasonal patterns across diseases globally, impeding our understanding of putative mechanisms. Here, we review seasonal patterns across five enteric zoonotic diseases: campylobacteriosis, salmonellosis, vero-cytotoxigenic Escherichia coli (VTEC), cryptosporidiosis and giardiasis in the context of two primary drivers of seasonality: (i) environmental effects on pathogen occurrence and pathogen-host associations and (ii) population characteristics/behaviour.\\n\\nMETHODOLOGY/PRINCIPAL FINDINGS: We systematically reviewed published literature from 1960-2010, resulting in the review of 86 studies across the five diseases. The Gini coefficient compared temporal variations in incidence across diseases and the monthly seasonality index characterised timing of seasonal peaks. Consistent seasonal patterns across transnational boundaries, albeit with regional variations was observed. The bacterial diseases all had a distinct summer peak, with identical Gini values for campylobacteriosis and salmonellosis (0.22) and a higher index for VTEC (Gini  0.36). Cryptosporidiosis displayed a bi-modal peak with spring and summer highs and the most marked temporal variation (Gini = 0.39). Giardiasis showed a relatively small summer increase and was the least variable (Gini = 0.18).\\n\\nCONCLUSIONS/SIGNIFICANCE: Seasonal variation in enteric zoonotic diseases is ubiquitous, with regional variations highlighting complex environment-pathogen-host interactions. Results suggest that proximal environmental influences and host population dynamics, together with distal, longer-term climatic variability could have important direct and indirect consequences for future enteric disease risk. Additional understanding of the concerted influence of these factors on disease patterns may improve assessment and prediction of enteric disease burden in temperate, developed countries.","author":[{"dropping-particle":"","family":"Lal","given":"Aparna","non-dropping-particle":"","parse-names":false,"suffix":""},{"dropping-particle":"","family":"Hales","given":"Simon","non-dropping-particle":"","parse-names":false,"suffix":""},{"dropping-particle":"","family":"French","given":"Nigel","non-dropping-particle":"","parse-names":false,"suffix":""},{"dropping-particle":"","family":"Baker","given":"Michael G.","non-dropping-particle":"","parse-names":false,"suffix":""}],"container-title":"PLoS ONE","id":"ITEM-1","issue":"4","issued":{"date-parts":[["2012"]]},"title":"Seasonality in human zoonotic enteric diseases: A systematic review","type":"article-journal","volume":"7"},"uris":["http://www.mendeley.com/documents/?uuid=feca1e99-4d60-46db-8928-e1144e3bad93"]}],"mendeley":{"formattedCitation":"&lt;sup&gt;8&lt;/sup&gt;","plainTextFormattedCitation":"8","previouslyFormattedCitation":"&lt;sup&gt;8&lt;/sup&gt;"},"properties":{"noteIndex":0},"schema":"https://github.com/citation-style-language/schema/raw/master/csl-citation.json"}</w:instrText>
      </w:r>
      <w:r w:rsidR="00767F48"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8</w:t>
      </w:r>
      <w:r w:rsidR="00767F48" w:rsidRPr="000C56B8">
        <w:rPr>
          <w:rFonts w:ascii="Times New Roman" w:hAnsi="Times New Roman" w:cs="Times New Roman"/>
          <w:sz w:val="24"/>
          <w:szCs w:val="24"/>
        </w:rPr>
        <w:fldChar w:fldCharType="end"/>
      </w:r>
      <w:r w:rsidRPr="000C56B8">
        <w:rPr>
          <w:rFonts w:ascii="Times New Roman" w:hAnsi="Times New Roman" w:cs="Times New Roman"/>
          <w:sz w:val="24"/>
          <w:szCs w:val="24"/>
        </w:rPr>
        <w:t>, which has been partially attributed to increased prevalence of pathogenic bacteria during these months in livestock; however, some studies have shown fecal shedding is more common in winter months when livestock are in closer proximity</w:t>
      </w:r>
      <w:r w:rsidR="005409ED"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{"citationItems":[{"id":"ITEM-1","itemData":{"DOI":"10.1016/j.femsle.2004.02.021","ISSN":"03781097","abstract":"The prevalence of Escherichia coli O157 in Scottish beef cattle at abattoir was found to be greater during the cooler months [11.2% (95% CI, 8.4-13.9%)] compared to the warmer months [7.5% (95% CI, 5.4-9.6%)]; the reverse of seasonality of human infections. However, high shedding beef cattle (excreting &gt;104 g-1) appear to shed greater concentrations of E. coli O157 in the warmer months which may partly explain increased human infection seasonality at this time. © 2004 Federation of European Microbiological Societies. Published by Elservier B.V. All rights reserved.","author":[{"dropping-particle":"","family":"Ogden","given":"Iain D.","non-dropping-particle":"","parse-names":false,"suffix":""},{"dropping-particle":"","family":"MacRae","given":"Marion","non-dropping-particle":"","parse-names":false,"suffix":""},{"dropping-particle":"","family":"Strachan","given":"Norval J.C.","non-dropping-particle":"","parse-names":false,"suffix":""}],"container-title":"FEMS Microbiology Letters","id":"ITEM-1","issue":"2","issued":{"date-parts":[["2004"]]},"page":"297-300","title":"Is the prevalence and shedding concentrations of E. coli O157 in beef cattle in Scotland seasonal?","type":"article-journal","volume":"233"},"uris":["http://www.mendeley.com/documents/?uuid=7d02dee9-64e9-4b5f-9fdd-0364af7e8f77"]},{"id":"ITEM-2","itemData":{"DOI":"10.1093/femsle/fnx050","author":[{"dropping-particle":"","family":"Stein","given":"Richard A","non-dropping-particle":"","parse-names":false,"suffix":""},{"dropping-particle":"","family":"Katz","given":"David E","non-dropping-particle":"","parse-names":false,"suffix":""}],"container-title":"FEMS Microbiology Letter","id":"ITEM-2","issue":"6","issued":{"date-parts":[["2017"]]},"page":"1-11","title":"Escherichia coli, cattle and the propagation of disease","type":"article-journal","volume":"364"},"uris":["http://www.mendeley.com/documents/?uuid=bc7e71da-4476-41fb-ac7a-5cbd4daa3065"]}],"mendeley":{"formattedCitation":"&lt;sup&gt;9,10&lt;/sup&gt;","manualFormatting":"(Ogden, 2004; Stein 2017)","plainTextFormattedCitation":"9,10","previouslyFormattedCitation":"&lt;sup&gt;9,10&lt;/sup&gt;"},"properties":{"noteIndex":0},"schema":"https://github.com/citation-style-language/schema/raw/master/csl-citation.json"}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A623EE">
        <w:rPr>
          <w:rFonts w:ascii="Times New Roman" w:hAnsi="Times New Roman" w:cs="Times New Roman"/>
          <w:noProof/>
          <w:sz w:val="24"/>
          <w:szCs w:val="24"/>
        </w:rPr>
        <w:t>(Ogden, 2004; Stein</w:t>
      </w:r>
      <w:r w:rsidR="008D363E" w:rsidRPr="000C56B8">
        <w:rPr>
          <w:rFonts w:ascii="Times New Roman" w:hAnsi="Times New Roman" w:cs="Times New Roman"/>
          <w:noProof/>
          <w:sz w:val="24"/>
          <w:szCs w:val="24"/>
        </w:rPr>
        <w:t xml:space="preserve"> 2017)</w:t>
      </w:r>
      <w:r w:rsidR="00A148A4" w:rsidRPr="000C56B8">
        <w:rPr>
          <w:rFonts w:ascii="Times New Roman" w:hAnsi="Times New Roman" w:cs="Times New Roman"/>
          <w:sz w:val="24"/>
          <w:szCs w:val="24"/>
        </w:rPr>
        <w:fldChar w:fldCharType="end"/>
      </w:r>
      <w:r w:rsidR="00A623EE">
        <w:rPr>
          <w:rFonts w:ascii="Times New Roman" w:hAnsi="Times New Roman" w:cs="Times New Roman"/>
          <w:sz w:val="24"/>
          <w:szCs w:val="24"/>
        </w:rPr>
        <w:t>.</w:t>
      </w:r>
      <w:r w:rsidRPr="000C56B8">
        <w:rPr>
          <w:rFonts w:ascii="Times New Roman" w:hAnsi="Times New Roman" w:cs="Times New Roman"/>
          <w:sz w:val="24"/>
          <w:szCs w:val="24"/>
        </w:rPr>
        <w:t xml:space="preserve"> Seasonal patterns are likely influenced by both environmental factors (pathogen reservoirs, transmission </w:t>
      </w:r>
      <w:r w:rsidRPr="000C56B8">
        <w:rPr>
          <w:rFonts w:ascii="Times New Roman" w:hAnsi="Times New Roman" w:cs="Times New Roman"/>
          <w:sz w:val="24"/>
          <w:szCs w:val="24"/>
        </w:rPr>
        <w:lastRenderedPageBreak/>
        <w:t>pathways, and pathogen-host interactions), as well as population characteristics (seasonal farming and activities, population mobility patterns, and changes in host susceptibility)</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{"citationItems":[{"id":"ITEM-1","itemData":{"DOI":"10.1371/journal.pone.0031883","ISBN":"1932-6203 (Electronic)\\r1932-6203 (Linking)","ISSN":"19326203","PMID":"22485127","abstract":"BACKGROUND: Although seasonality is a defining characteristic of many infectious diseases, few studies have described and compared seasonal patterns across diseases globally, impeding our understanding of putative mechanisms. Here, we review seasonal patterns across five enteric zoonotic diseases: campylobacteriosis, salmonellosis, vero-cytotoxigenic Escherichia coli (VTEC), cryptosporidiosis and giardiasis in the context of two primary drivers of seasonality: (i) environmental effects on pathogen occurrence and pathogen-host associations and (ii) population characteristics/behaviour.\\n\\nMETHODOLOGY/PRINCIPAL FINDINGS: We systematically reviewed published literature from 1960-2010, resulting in the review of 86 studies across the five diseases. The Gini coefficient compared temporal variations in incidence across diseases and the monthly seasonality index characterised timing of seasonal peaks. Consistent seasonal patterns across transnational boundaries, albeit with regional variations was observed. The bacterial diseases all had a distinct summer peak, with identical Gini values for campylobacteriosis and salmonellosis (0.22) and a higher index for VTEC (Gini  0.36). Cryptosporidiosis displayed a bi-modal peak with spring and summer highs and the most marked temporal variation (Gini = 0.39). Giardiasis showed a relatively small summer increase and was the least variable (Gini = 0.18).\\n\\nCONCLUSIONS/SIGNIFICANCE: Seasonal variation in enteric zoonotic diseases is ubiquitous, with regional variations highlighting complex environment-pathogen-host interactions. Results suggest that proximal environmental influences and host population dynamics, together with distal, longer-term climatic variability could have important direct and indirect consequences for future enteric disease risk. Additional understanding of the concerted influence of these factors on disease patterns may improve assessment and prediction of enteric disease burden in temperate, developed countries.","author":[{"dropping-particle":"","family":"Lal","given":"Aparna","non-dropping-particle":"","parse-names":false,"suffix":""},{"dropping-particle":"","family":"Hales","given":"Simon","non-dropping-particle":"","parse-names":false,"suffix":""},{"dropping-particle":"","family":"French","given":"Nigel","non-dropping-particle":"","parse-names":false,"suffix":""},{"dropping-particle":"","family":"Baker","given":"Michael G.","non-dropping-particle":"","parse-names":false,"suffix":""}],"container-title":"PLoS ONE","id":"ITEM-1","issue":"4","issued":{"date-parts":[["2012"]]},"title":"Seasonality in human zoonotic enteric diseases: A systematic review","type":"article-journal","volume":"7"},"uris":["http://www.mendeley.com/documents/?uuid=feca1e99-4d60-46db-8928-e1144e3bad93"]}],"mendeley":{"formattedCitation":"&lt;sup&gt;8&lt;/sup&gt;","plainTextFormattedCitation":"8","previouslyFormattedCitation":"&lt;sup&gt;8&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8</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w:t>
      </w:r>
    </w:p>
    <w:p w14:paraId="77D8399A" w14:textId="2BC85A3E" w:rsidR="00223243" w:rsidRPr="000C56B8" w:rsidRDefault="00576D90" w:rsidP="00C70152">
      <w:pPr>
        <w:pBdr>
          <w:top w:val="nil"/>
          <w:left w:val="nil"/>
          <w:bottom w:val="nil"/>
          <w:right w:val="nil"/>
          <w:between w:val="nil"/>
        </w:pBdr>
        <w:spacing w:before="120" w:after="120" w:line="360" w:lineRule="auto"/>
        <w:rPr>
          <w:rFonts w:ascii="Times New Roman" w:hAnsi="Times New Roman" w:cs="Times New Roman"/>
          <w:sz w:val="24"/>
          <w:szCs w:val="24"/>
          <w:highlight w:val="yellow"/>
        </w:rPr>
      </w:pPr>
      <w:r w:rsidRPr="000C56B8">
        <w:rPr>
          <w:rFonts w:ascii="Times New Roman" w:hAnsi="Times New Roman" w:cs="Times New Roman"/>
          <w:sz w:val="24"/>
          <w:szCs w:val="24"/>
        </w:rPr>
        <w:t>We found outbreaks due to animal contact were most likely to be due to exposures in single counties (47%), although multistate outbreaks were also common (38%). This is likely due to two major types of animal contact outbreaks: those that are localized and occur in public spaces at petting zoos, farm visits, fairs</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10.1089/fpd.2016.2185","author":[{"dropping-particle":"","family":"Conrad","given":"CC","non-dropping-particle":"","parse-names":false,"suffix":""},{"dropping-particle":"","family":"Stanford","given":"K","non-dropping-particle":"","parse-names":false,"suffix":""},{"dropping-particle":"","family":"Narvaez-Bravo","given":"C","non-dropping-particle":"","parse-names":false,"suffix":""},{"dropping-particle":"","family":"Callaway","given":"T","non-dropping-particle":"","parse-names":false,"suffix":""},{"dropping-particle":"","family":"McAllister","given":"T","non-dropping-particle":"","parse-names":false,"suffix":""}],"container-title":"Foodborne Pathogens and Disease","id":"ITEM-1","issue":"2","issued":{"date-parts":[["2017"]]},"title":"Farm Fairs and Petting Zoos: A Review of Animal Contact as a Source","type":"article-journal","volume":"14"},"uris":["http://www.mendeley.com/documents/?uuid=f0794619-bf2b-4706-a575-82af857b87ab"]}],"mendeley":{"formattedCitation":"&lt;sup&gt;11&lt;/sup&gt;","plainTextFormattedCitation":"11","previouslyFormattedCitation":"&lt;sup&gt;11&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11</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and those due to commercially distributed domestic pets, including live poultry, reptiles and amphibians, and rodents</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uthor":[{"dropping-particle":"","family":"Basler","given":"Colin","non-dropping-particle":"","parse-names":false,"suffix":""},{"dropping-particle":"","family":"Nguyen","given":"Thai-An","non-dropping-particle":"","parse-names":false,"suffix":""},{"dropping-particle":"","family":"Anderson","given":"Tara C","non-dropping-particle":"","parse-names":false,"suffix":""},{"dropping-particle":"","family":"Hancock","given":"Thane","non-dropping-particle":"","parse-names":false,"suffix":""},{"dropping-particle":"","family":"Behravesh","given":"Casey Barton","non-dropping-particle":"","parse-names":false,"suffix":""}],"container-title":"Emerging Infectious Diseases","id":"ITEM-1","issue":"10","issued":{"date-parts":[["2016"]]},"page":"1705-1711","title":"Outbreaks of Human Salmonella Infections Associated with Live","type":"article-journal","volume":"22"},"uris":["http://www.mendeley.com/documents/?uuid=8ad60b26-699f-4d21-8b43-86db3320b827"]},{"id":"ITEM-2","itemData":{"author":[{"dropping-particle":"","family":"Burke","given":"C","non-dropping-particle":"","parse-names":false,"suffix":""},{"dropping-particle":"","family":"Warren","given":"K","non-dropping-particle":"","parse-names":false,"suffix":""},{"dropping-particle":"","family":"Sandt","given":"C","non-dropping-particle":"","parse-names":false,"suffix":""},{"dropping-particle":"","family":"Adams","given":"J","non-dropping-particle":"","parse-names":false,"suffix":""},{"dropping-particle":"","family":"Webeck","given":"J","non-dropping-particle":"","parse-names":false,"suffix":""},{"dropping-particle":"","family":"Ewald","given":"G","non-dropping-particle":"","parse-names":false,"suffix":""},{"dropping-particle":"","family":"Behravesh","given":"CB","non-dropping-particle":"","parse-names":false,"suffix":""},{"dropping-particle":"","family":"Patel","given":"A","non-dropping-particle":"","parse-names":false,"suffix":""},{"dropping-particle":"","family":"Neil","given":"K","non-dropping-particle":"","parse-names":false,"suffix":""},{"dropping-particle":"","family":"Han","given":"G","non-dropping-particle":"","parse-names":false,"suffix":""}],"container-title":"MMWR","id":"ITEM-2","issue":"7","issued":{"date-parts":[["2010"]]},"title":"Multistate oubtreak of human Salmonella Typhimurium infections associated with pet turtle exposure - United States, 2008","type":"article-journal","volume":"59"},"uris":["http://www.mendeley.com/documents/?uuid=385a3e31-b400-448e-af4b-e32d960b243a"]}],"mendeley":{"formattedCitation":"&lt;sup&gt;12,13&lt;/sup&gt;","plainTextFormattedCitation":"12,13","previouslyFormattedCitation":"&lt;sup&gt;12,13&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12,13</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w:t>
      </w:r>
    </w:p>
    <w:p w14:paraId="3D26D24A" w14:textId="02B324CD" w:rsidR="00223243" w:rsidRPr="000C56B8" w:rsidRDefault="00576D90" w:rsidP="00C70152">
      <w:pPr>
        <w:pBdr>
          <w:top w:val="nil"/>
          <w:left w:val="nil"/>
          <w:bottom w:val="nil"/>
          <w:right w:val="nil"/>
          <w:between w:val="nil"/>
        </w:pBdr>
        <w:spacing w:before="120" w:after="120" w:line="360" w:lineRule="auto"/>
        <w:rPr>
          <w:rFonts w:ascii="Times New Roman" w:hAnsi="Times New Roman" w:cs="Times New Roman"/>
          <w:sz w:val="24"/>
          <w:szCs w:val="24"/>
          <w:highlight w:val="yellow"/>
        </w:rPr>
      </w:pPr>
      <w:r w:rsidRPr="000C56B8">
        <w:rPr>
          <w:rFonts w:ascii="Times New Roman" w:hAnsi="Times New Roman" w:cs="Times New Roman"/>
          <w:sz w:val="24"/>
          <w:szCs w:val="24"/>
        </w:rPr>
        <w:t>Produce outbreaks were more likely to be multistate, have a higher median number of cases, and have a higher proportion female. Multistate outbreaks are more likely to be associated with produce, which is often commercially distributed</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{"citationItems":[{"id":"ITEM-1","itemData":{"DOI":"10.1111/j.1462-2920.2010.02297.x","author":[{"dropping-particle":"","family":"Berger","given":"Cedric N","non-dropping-particle":"","parse-names":false,"suffix":""},{"dropping-particle":"V","family":"Sodha","given":"Samir","non-dropping-particle":"","parse-names":false,"suffix":""},{"dropping-particle":"","family":"Shaw","given":"Robert K","non-dropping-particle":"","parse-names":false,"suffix":""},{"dropping-particle":"","family":"Griffin","given":"Patricia M","non-dropping-particle":"","parse-names":false,"suffix":""},{"dropping-particle":"","family":"Pink","given":"David","non-dropping-particle":"","parse-names":false,"suffix":""},{"dropping-particle":"","family":"Hand","given":"Paul","non-dropping-particle":"","parse-names":false,"suffix":""},{"dropping-particle":"","family":"Frankel","given":"Gad","non-dropping-particle":"","parse-names":false,"suffix":""}],"container-title":"Environmental Microbiology","id":"ITEM-1","issue":"19","issued":{"date-parts":[["2010"]]},"page":"2385-2397","title":"Minireview Fresh fruit and vegetables as vehicles for the transmission of human pathogens","type":"article-journal","volume":"12"},"uris":["http://www.mendeley.com/documents/?uuid=543938c1-8529-4dec-8f85-bd7b0f48d45b"]}],"mendeley":{"formattedCitation":"&lt;sup&gt;14&lt;/sup&gt;","plainTextFormattedCitation":"14","previouslyFormattedCitation":"&lt;sup&gt;14&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14</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As demand for fresh produce has increased, the p</w:t>
      </w:r>
      <w:r w:rsidR="00A623EE">
        <w:rPr>
          <w:rFonts w:ascii="Times New Roman" w:hAnsi="Times New Roman" w:cs="Times New Roman"/>
          <w:sz w:val="24"/>
          <w:szCs w:val="24"/>
        </w:rPr>
        <w:t>roduce</w:t>
      </w:r>
      <w:r w:rsidRPr="000C56B8">
        <w:rPr>
          <w:rFonts w:ascii="Times New Roman" w:hAnsi="Times New Roman" w:cs="Times New Roman"/>
          <w:sz w:val="24"/>
          <w:szCs w:val="24"/>
        </w:rPr>
        <w:t xml:space="preserve"> industry has responded by changing agricultural, processing, and distribution practices to increase supply and quality (e.g., triple-washing pre-packaged leafy greens), which may have contributed to an increase in widespread outbreaks linked to produce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{"citationItems":[{"id":"ITEM-1","itemData":{"DOI":"10.1111/j.1462-2920.2010.02297.x","author":[{"dropping-particle":"","family":"Berger","given":"Cedric N","non-dropping-particle":"","parse-names":false,"suffix":""},{"dropping-particle":"V","family":"Sodha","given":"Samir","non-dropping-particle":"","parse-names":false,"suffix":""},{"dropping-particle":"","family":"Shaw","given":"Robert K","non-dropping-particle":"","parse-names":false,"suffix":""},{"dropping-particle":"","family":"Griffin","given":"Patricia M","non-dropping-particle":"","parse-names":false,"suffix":""},{"dropping-particle":"","family":"Pink","given":"David","non-dropping-particle":"","parse-names":false,"suffix":""},{"dropping-particle":"","family":"Hand","given":"Paul","non-dropping-particle":"","parse-names":false,"suffix":""},{"dropping-particle":"","family":"Frankel","given":"Gad","non-dropping-particle":"","parse-names":false,"suffix":""}],"container-title":"Environmental Microbiology","id":"ITEM-1","issue":"19","issued":{"date-parts":[["2010"]]},"page":"2385-2397","title":"Minireview Fresh fruit and vegetables as vehicles for the transmission of human pathogens","type":"article-journal","volume":"12"},"uris":["http://www.mendeley.com/documents/?uuid=543938c1-8529-4dec-8f85-bd7b0f48d45b"]}],"mendeley":{"formattedCitation":"&lt;sup&gt;14&lt;/sup&gt;","plainTextFormattedCitation":"14","previouslyFormattedCitation":"&lt;sup&gt;14&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14</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w:t>
      </w:r>
    </w:p>
    <w:p w14:paraId="155E38C7" w14:textId="4B345FF3" w:rsidR="00223243" w:rsidRPr="000C56B8" w:rsidRDefault="00576D90" w:rsidP="00C70152">
      <w:pPr>
        <w:pBdr>
          <w:top w:val="nil"/>
          <w:left w:val="nil"/>
          <w:bottom w:val="nil"/>
          <w:right w:val="nil"/>
          <w:between w:val="nil"/>
        </w:pBd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Food consumption patterns vary by demographic factors, including income, gender, race/ethnicity, and age</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{"citationItems":[{"id":"ITEM-1","itemData":{"abstract":"Background: Lower household income has been consistently associated with poorer diet quality. Household food purchases may be an important intervention target to improve diet quality among low income populations. Associations between household income and the diet quality of household food purchases were examined. Methods: Food purchase receipt data were collected for 14 days from 202 urban households participating in a study about food shopping. Purchase data were analyzed using NDS-R software and scored using the Healthy Eating Index 2010 (HEI 2010). HEI total and subscores, and proportion of grocery dollars spent on food categories (e.g. fruits, vegetables, sugar sweetened beverages) were examined by household income-to-poverty ratio. Results: Compared to lower income households, after adjusting for education, marital status and race, higher income households had significantly higher HEI total scores (mean [sd] = 68.2 [13.3] versus 51.6 [13.9], respectively, adjusted p = 0.05), higher total vegetable scores (mean [sd] = 3.6 [1.4] versus 2.3 [1.6], respectively, adjusted p &lt; .01), higher dairy scores (mean [sd] = 5.6 [3.0] versus 5.0 [3.3], p = .05) and lower proportion of grocery dollars spent on frozen desserts (1% [.02] versus 3% [.07], respectively, p =.02). Conclusions: Lower income households purchase less healthful foods compared with higher income households. Food purchasing patterns may mediate income differences in dietary intake quality.","author":[{"dropping-particle":"","family":"French","given":"Simone A","non-dropping-particle":"","parse-names":false,"suffix":""},{"dropping-particle":"","family":"Tangney","given":"Christy C","non-dropping-particle":"","parse-names":false,"suffix":""},{"dropping-particle":"","family":"Crane","given":"Melissa M","non-dropping-particle":"","parse-names":false,"suffix":""},{"dropping-particle":"","family":"Wang","given":"Yamin","non-dropping-particle":"","parse-names":false,"suffix":""},{"dropping-particle":"","family":"Appelhans","given":"Bradley M","non-dropping-particle":"","parse-names":false,"suffix":""}],"container-title":"BMC Public Health","id":"ITEM-1","issue":"19","issued":{"date-parts":[["2019"]]},"page":"231","publisher":"BMC Public Health","title":"Nutrition quality of food purchases varies by household income : the SHoPPER study","type":"article-journal"},"uris":["http://www.mendeley.com/documents/?uuid=b4feb1a0-7fcc-4ac4-b9dd-465992772d74"]},{"id":"ITEM-2","itemData":{"DOI":"10.1093/cid/cis230","ISBN":"1537-6591 (Electronic)\r1058-4838 (Linking)","ISSN":"10584838","PMID":"22572670","abstract":"Treatment of shigellosis with appropriate antimicrobial agents shortens duration of illness and bacterial shedding, but resistance to commonly used agents is increasing.","author":[{"dropping-particle":"","family":"Shiferaw","given":"Beletshachew","non-dropping-particle":"","parse-names":false,"suffix":""},{"dropping-particle":"","family":"Solghan","given":"Suzanne","non-dropping-particle":"","parse-names":false,"suffix":""},{"dropping-particle":"","family":"Palmer","given":"Amanda","non-dropping-particle":"","parse-names":false,"suffix":""},{"dropping-particle":"","family":"Joyce","given":"Kevin","non-dropping-particle":"","parse-names":false,"suffix":""},{"dropping-particle":"","family":"Barzilay","given":"Ezra J.","non-dropping-particle":"","parse-names":false,"suffix":""},{"dropping-particle":"","family":"Krueger","given":"Amy","non-dropping-particle":"","parse-names":false,"suffix":""},{"dropping-particle":"","family":"Cieslak","given":"Paul","non-dropping-particle":"","parse-names":false,"suffix":""}],"container-title":"Clinical Infectious Diseases","id":"ITEM-2","issue":"SUPPL.5","issued":{"date-parts":[["2012"]]},"title":"Antimicrobial susceptibility patterns of shigella isolates in foodborne diseases active surveillance network (foodnet) sites, 2000-2010","type":"article-journal","volume":"54"},"uris":["http://www.mendeley.com/documents/?uuid=43fc964e-4a40-4447-bf01-f5f37ab3cd38"]},{"id":"ITEM-3","itemData":{"author":[{"dropping-particle":"","family":"Kim","given":"Sonia A","non-dropping-particle":"","parse-names":false,"suffix":""},{"dropping-particle":"V","family":"Moore","given":"Latetia","non-dropping-particle":"","parse-names":false,"suffix":""},{"dropping-particle":"","family":"Galuska","given":"Deborah","non-dropping-particle":"","parse-names":false,"suffix":""},{"dropping-particle":"","family":"Wright","given":"Ashton P","non-dropping-particle":"","parse-names":false,"suffix":""},{"dropping-particle":"","family":"Harris","given":"Diane","non-dropping-particle":"","parse-names":false,"suffix":""}],"container-title":"Morbidity and Mortality Weekly Report","id":"ITEM-3","issue":"31","issued":{"date-parts":[["2014"]]},"page":"671-676","title":"Vital Signs : Fruit and Vegetable Intake Among Children — United States , 2003 – 2010","type":"article-journal","volume":"63"},"uris":["http://www.mendeley.com/documents/?uuid=33b0b01b-7289-49ce-93a9-fcbc58c8a4a6"]}],"mendeley":{"formattedCitation":"&lt;sup&gt;15–17&lt;/sup&gt;","plainTextFormattedCitation":"15–17","previouslyFormattedCitation":"&lt;sup&gt;15–17&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15–17</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Previous studies have shown women are more likely to follow healthy eating recommendations and consume more fiber and fruit than men</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uthor":[{"dropping-particle":"","family":"Wardle","given":"Jane","non-dropping-particle":"","parse-names":false,"suffix":""},{"dropping-particle":"","family":"Ph","given":"D","non-dropping-particle":"","parse-names":false,"suffix":""},{"dropping-particle":"","family":"Haase","given":"Anne M","non-dropping-particle":"","parse-names":false,"suffix":""},{"dropping-particle":"","family":"Ph","given":"D","non-dropping-particle":"","parse-names":false,"suffix":""},{"dropping-particle":"","family":"Steptoe","given":"Andrew","non-dropping-particle":"","parse-names":false,"suffix":""},{"dropping-particle":"","family":"Phil","given":"D","non-dropping-particle":"","parse-names":false,"suffix":""},{"dropping-particle":"","family":"Med","given":"Ann Behav","non-dropping-particle":"","parse-names":false,"suffix":""}],"container-title":"Annals of Behavioral Medicine","id":"ITEM-1","issue":"2","issued":{"date-parts":[["2004"]]},"page":"107-116","title":"Gender Differences in Food Choice: The Contribution of Health Beliefs and Dieting","type":"article-journal","volume":"27"},"uris":["http://www.mendeley.com/documents/?uuid=1b8eb142-015d-4c65-af81-d2a7471b008d"]}],"mendeley":{"formattedCitation":"&lt;sup&gt;18&lt;/sup&gt;","plainTextFormattedCitation":"18","previouslyFormattedCitation":"&lt;sup&gt;18&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18</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The </w:t>
      </w:r>
      <w:proofErr w:type="spellStart"/>
      <w:r w:rsidRPr="000C56B8">
        <w:rPr>
          <w:rFonts w:ascii="Times New Roman" w:hAnsi="Times New Roman" w:cs="Times New Roman"/>
          <w:sz w:val="24"/>
          <w:szCs w:val="24"/>
        </w:rPr>
        <w:t>FoodNet</w:t>
      </w:r>
      <w:proofErr w:type="spellEnd"/>
      <w:r w:rsidRPr="000C56B8">
        <w:rPr>
          <w:rFonts w:ascii="Times New Roman" w:hAnsi="Times New Roman" w:cs="Times New Roman"/>
          <w:sz w:val="24"/>
          <w:szCs w:val="24"/>
        </w:rPr>
        <w:t xml:space="preserve"> Population Survey found women reported higher rates of consumption for almost all fresh fruits and vegetables, including alfalfa sprouts and leafy greens</w:t>
      </w:r>
      <w:r w:rsidR="00A148A4" w:rsidRPr="000C56B8">
        <w:rPr>
          <w:rFonts w:ascii="Times New Roman" w:hAnsi="Times New Roman" w:cs="Times New Roman"/>
          <w:sz w:val="24"/>
          <w:szCs w:val="24"/>
        </w:rPr>
        <w:t xml:space="preserve"> </w:t>
      </w:r>
      <w:r w:rsidR="00A148A4"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{"citationItems":[{"id":"ITEM-1","itemData":{"DOI":"10.1093/cid/cis247","ISBN":"1537-6591 (Electronic)\\r1058-4838 (Linking)","ISSN":"10584838","PMID":"22572669","abstract":"This analysis used data from the most recent Foodborne Diseases Active Surveillance Network (FoodNet) Population Survey (May 2006 through April 2007) to examine differences in the consumption of various types of foods between men and women.","author":[{"dropping-particle":"","family":"Shiferaw","given":"Beletshachew","non-dropping-particle":"","parse-names":false,"suffix":""},{"dropping-particle":"","family":"Verrill","given":"Linda","non-dropping-particle":"","parse-names":false,"suffix":""},{"dropping-particle":"","family":"Booth","given":"Hillary","non-dropping-particle":"","parse-names":false,"suffix":""},{"dropping-particle":"","family":"Zansky","given":"Shelley M.","non-dropping-particle":"","parse-names":false,"suffix":""},{"dropping-particle":"","family":"Norton","given":"Dawn M.","non-dropping-particle":"","parse-names":false,"suffix":""},{"dropping-particle":"","family":"Crim","given":"Stacy","non-dropping-particle":"","parse-names":false,"suffix":""},{"dropping-particle":"","family":"Henao","given":"Olga L.","non-dropping-particle":"","parse-names":false,"suffix":""}],"container-title":"Clinical Infectious Diseases","id":"ITEM-1","issue":"Suppl 5","issued":{"date-parts":[["2012"]]},"page":"2006-2007","title":"Sex-based differences in food consumption: Foodborne diseases active surveillance network (FoodNet) population survey, 2006-2007","type":"article-journal","volume":"54"},"uris":["http://www.mendeley.com/documents/?uuid=f0f9b7ed-44e8-418d-bd88-d447e3943741"]}],"mendeley":{"formattedCitation":"&lt;sup&gt;19&lt;/sup&gt;","plainTextFormattedCitation":"19","previouslyFormattedCitation":"&lt;sup&gt;19&lt;/sup&gt;"},"properties":{"noteIndex":0},"schema":"https://github.com/citation-style-language/schema/raw/master/csl-citation.json"}</w:instrText>
      </w:r>
      <w:r w:rsidR="00A148A4"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19</w:t>
      </w:r>
      <w:r w:rsidR="00A148A4"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w:t>
      </w:r>
    </w:p>
    <w:p w14:paraId="5AB4E03D" w14:textId="77777777" w:rsidR="00223243" w:rsidRPr="000C56B8" w:rsidRDefault="00576D90" w:rsidP="00C70152">
      <w:pPr>
        <w:pBdr>
          <w:top w:val="nil"/>
          <w:left w:val="nil"/>
          <w:bottom w:val="nil"/>
          <w:right w:val="nil"/>
          <w:between w:val="nil"/>
        </w:pBd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Meat-poultry and egg outbreaks were more likely to occur in summer and in a single county. We grouped poultry with meat because predictive factors were more similar than with eggs. Differences between meat-poultry and egg outbreaks were driven by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serotype.</w:t>
      </w:r>
    </w:p>
    <w:p w14:paraId="680B7BF8" w14:textId="4DCA10DB" w:rsidR="00223243" w:rsidRPr="000C56B8" w:rsidRDefault="00576D90" w:rsidP="00C70152">
      <w:pPr>
        <w:spacing w:before="120" w:after="120" w:line="360" w:lineRule="auto"/>
        <w:rPr>
          <w:rFonts w:ascii="Times New Roman" w:hAnsi="Times New Roman" w:cs="Times New Roman"/>
          <w:sz w:val="24"/>
          <w:szCs w:val="24"/>
          <w:highlight w:val="yellow"/>
        </w:rPr>
      </w:pPr>
      <w:r w:rsidRPr="000C56B8">
        <w:rPr>
          <w:rFonts w:ascii="Times New Roman" w:hAnsi="Times New Roman" w:cs="Times New Roman"/>
          <w:sz w:val="24"/>
          <w:szCs w:val="24"/>
        </w:rPr>
        <w:t xml:space="preserve">We found </w:t>
      </w:r>
      <w:r w:rsidRPr="000C56B8">
        <w:rPr>
          <w:rFonts w:ascii="Times New Roman" w:hAnsi="Times New Roman" w:cs="Times New Roman"/>
          <w:i/>
          <w:sz w:val="24"/>
          <w:szCs w:val="24"/>
        </w:rPr>
        <w:t>Salmonella</w:t>
      </w:r>
      <w:r w:rsidR="00A623EE">
        <w:rPr>
          <w:rFonts w:ascii="Times New Roman" w:hAnsi="Times New Roman" w:cs="Times New Roman"/>
          <w:sz w:val="24"/>
          <w:szCs w:val="24"/>
        </w:rPr>
        <w:t xml:space="preserve"> outbreak vehicles were substantially different by</w:t>
      </w:r>
      <w:r w:rsidRPr="000C56B8">
        <w:rPr>
          <w:rFonts w:ascii="Times New Roman" w:hAnsi="Times New Roman" w:cs="Times New Roman"/>
          <w:i/>
          <w:sz w:val="24"/>
          <w:szCs w:val="24"/>
        </w:rPr>
        <w:t xml:space="preserve"> </w:t>
      </w:r>
      <w:r w:rsidR="00A623EE">
        <w:rPr>
          <w:rFonts w:ascii="Times New Roman" w:hAnsi="Times New Roman" w:cs="Times New Roman"/>
          <w:sz w:val="24"/>
          <w:szCs w:val="24"/>
        </w:rPr>
        <w:t>serotype</w:t>
      </w:r>
      <w:r w:rsidRPr="000C56B8">
        <w:rPr>
          <w:rFonts w:ascii="Times New Roman" w:hAnsi="Times New Roman" w:cs="Times New Roman"/>
          <w:sz w:val="24"/>
          <w:szCs w:val="24"/>
        </w:rPr>
        <w:t>. Some serotypes were majority associated with produce sources (</w:t>
      </w:r>
      <w:proofErr w:type="spellStart"/>
      <w:r w:rsidRPr="000C56B8">
        <w:rPr>
          <w:rFonts w:ascii="Times New Roman" w:hAnsi="Times New Roman" w:cs="Times New Roman"/>
          <w:sz w:val="24"/>
          <w:szCs w:val="24"/>
        </w:rPr>
        <w:t>Javiana</w:t>
      </w:r>
      <w:proofErr w:type="spellEnd"/>
      <w:r w:rsidRPr="000C56B8">
        <w:rPr>
          <w:rFonts w:ascii="Times New Roman" w:hAnsi="Times New Roman" w:cs="Times New Roman"/>
          <w:sz w:val="24"/>
          <w:szCs w:val="24"/>
        </w:rPr>
        <w:t xml:space="preserve">, </w:t>
      </w:r>
      <w:proofErr w:type="spellStart"/>
      <w:r w:rsidRPr="000C56B8">
        <w:rPr>
          <w:rFonts w:ascii="Times New Roman" w:hAnsi="Times New Roman" w:cs="Times New Roman"/>
          <w:sz w:val="24"/>
          <w:szCs w:val="24"/>
        </w:rPr>
        <w:t>Saintpaul</w:t>
      </w:r>
      <w:proofErr w:type="spellEnd"/>
      <w:r w:rsidRPr="000C56B8">
        <w:rPr>
          <w:rFonts w:ascii="Times New Roman" w:hAnsi="Times New Roman" w:cs="Times New Roman"/>
          <w:sz w:val="24"/>
          <w:szCs w:val="24"/>
        </w:rPr>
        <w:t xml:space="preserve">, Newport), eggs (Enteritidis), animal contact (Montevideo, </w:t>
      </w:r>
      <w:proofErr w:type="spellStart"/>
      <w:r w:rsidRPr="000C56B8">
        <w:rPr>
          <w:rFonts w:ascii="Times New Roman" w:hAnsi="Times New Roman" w:cs="Times New Roman"/>
          <w:sz w:val="24"/>
          <w:szCs w:val="24"/>
        </w:rPr>
        <w:t>Paratyphi</w:t>
      </w:r>
      <w:proofErr w:type="spellEnd"/>
      <w:r w:rsidRPr="000C56B8">
        <w:rPr>
          <w:rFonts w:ascii="Times New Roman" w:hAnsi="Times New Roman" w:cs="Times New Roman"/>
          <w:sz w:val="24"/>
          <w:szCs w:val="24"/>
        </w:rPr>
        <w:t xml:space="preserve"> B, I 4,[5],</w:t>
      </w:r>
      <w:proofErr w:type="gramStart"/>
      <w:r w:rsidRPr="000C56B8">
        <w:rPr>
          <w:rFonts w:ascii="Times New Roman" w:hAnsi="Times New Roman" w:cs="Times New Roman"/>
          <w:sz w:val="24"/>
          <w:szCs w:val="24"/>
        </w:rPr>
        <w:t>12:i</w:t>
      </w:r>
      <w:proofErr w:type="gramEnd"/>
      <w:r w:rsidRPr="000C56B8">
        <w:rPr>
          <w:rFonts w:ascii="Times New Roman" w:hAnsi="Times New Roman" w:cs="Times New Roman"/>
          <w:sz w:val="24"/>
          <w:szCs w:val="24"/>
        </w:rPr>
        <w:t xml:space="preserve">:-), and meat-poultry (Heidelberg, Typhimurium). This corresponds with similar findings from Jackson, et al, who found that certain serotypes were predominantly attributed to animal-derived food commodities, and others to plant-derived food commodities, likely associated with different animal reservoirs. For example, plant-associated outbreaks are rarely identified in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reservoir studies of livestock, suggesting potential non-livestock reservoirs, such as environmental, amphibian, or reptile reservoirs</w:t>
      </w:r>
      <w:r w:rsidR="003E04FD" w:rsidRPr="000C56B8">
        <w:rPr>
          <w:rFonts w:ascii="Times New Roman" w:hAnsi="Times New Roman" w:cs="Times New Roman"/>
          <w:sz w:val="24"/>
          <w:szCs w:val="24"/>
        </w:rPr>
        <w:t xml:space="preserve"> </w:t>
      </w:r>
      <w:r w:rsidR="003E04FD"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{"citationItems":[{"id":"ITEM-1","itemData":{"DOI":"10.3201/eid1908.121511","ISBN":"1080-6040\\r1080-6059","ISSN":"10806040","PMID":"23876503","abstract":"Salmonella enterica infections are transmitted not only by animal-derived foods but also by vegetables, fruits, and other plant products. To clarify links between Salmonella serotypes and specific foods, we examined the diversity and predominance of food commodities implicated in outbreaks of salmonellosis during 1998-2008. More than 80% of outbreaks caused by serotypes Enteritidis, Heidelberg, and Hadar were attributed to eggs or poultry, whereas &gt;50% of outbreaks caused by serotypes Javiana, Litchfield, Mbandaka, Muenchen, Poona, and Senftenberg were attributed to plant commodities. Serotypes Typhimurium and Newport were associated with a wide variety of food commodities. Knowledge about these associations can help guide outbreak investigations and control measures.","author":[{"dropping-particle":"","family":"Jackson","given":"Brendan R.","non-dropping-particle":"","parse-names":false,"suffix":""},{"dropping-particle":"","family":"Griffin","given":"Patricia M.","non-dropping-particle":"","parse-names":false,"suffix":""},{"dropping-particle":"","family":"Cole","given":"Dana","non-dropping-particle":"","parse-names":false,"suffix":""},{"dropping-particle":"","family":"Walsh","given":"Kelly A.","non-dropping-particle":"","parse-names":false,"suffix":""},{"dropping-particle":"","family":"Chai","given":"Shua J.","non-dropping-particle":"","parse-names":false,"suffix":""}],"container-title":"Emerging Infectious Diseases","id":"ITEM-1","issue":"8","issued":{"date-parts":[["2013"]]},"page":"1239-1244","title":"Outbreak-associated salmonella enterica serotypes and food commodities, united states, 1998-2008","type":"article-journal","volume":"19"},"uris":["http://www.mendeley.com/documents/?uuid=6f885376-111f-4018-ad41-3788f1b90e28"]}],"mendeley":{"formattedCitation":"&lt;sup&gt;1&lt;/sup&gt;","plainTextFormattedCitation":"1","previouslyFormattedCitation":"&lt;sup&gt;1&lt;/sup&gt;"},"properties":{"noteIndex":0},"schema":"https://github.com/citation-style-language/schema/raw/master/csl-citation.json"}</w:instrText>
      </w:r>
      <w:r w:rsidR="003E04FD"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1</w:t>
      </w:r>
      <w:r w:rsidR="003E04FD" w:rsidRPr="000C56B8">
        <w:rPr>
          <w:rFonts w:ascii="Times New Roman" w:hAnsi="Times New Roman" w:cs="Times New Roman"/>
          <w:sz w:val="24"/>
          <w:szCs w:val="24"/>
        </w:rPr>
        <w:fldChar w:fldCharType="end"/>
      </w:r>
      <w:r w:rsidRPr="000C56B8">
        <w:rPr>
          <w:rFonts w:ascii="Times New Roman" w:hAnsi="Times New Roman" w:cs="Times New Roman"/>
          <w:sz w:val="24"/>
          <w:szCs w:val="24"/>
        </w:rPr>
        <w:t>. The association between serotypes and foods is also supported by case-</w:t>
      </w:r>
      <w:r w:rsidRPr="000C56B8">
        <w:rPr>
          <w:rFonts w:ascii="Times New Roman" w:hAnsi="Times New Roman" w:cs="Times New Roman"/>
          <w:sz w:val="24"/>
          <w:szCs w:val="24"/>
        </w:rPr>
        <w:lastRenderedPageBreak/>
        <w:t xml:space="preserve">control studies of sporadic illness, including </w:t>
      </w:r>
      <w:r w:rsidRPr="000C56B8">
        <w:rPr>
          <w:rFonts w:ascii="Times New Roman" w:hAnsi="Times New Roman" w:cs="Times New Roman"/>
          <w:i/>
          <w:sz w:val="24"/>
          <w:szCs w:val="24"/>
        </w:rPr>
        <w:t xml:space="preserve">Salmonella </w:t>
      </w:r>
      <w:r w:rsidRPr="000C56B8">
        <w:rPr>
          <w:rFonts w:ascii="Times New Roman" w:hAnsi="Times New Roman" w:cs="Times New Roman"/>
          <w:sz w:val="24"/>
          <w:szCs w:val="24"/>
        </w:rPr>
        <w:t>Enteritidis and chicken consumption outside the home and undercooked eggs</w:t>
      </w:r>
      <w:r w:rsidR="003E04FD" w:rsidRPr="000C56B8">
        <w:rPr>
          <w:rFonts w:ascii="Times New Roman" w:hAnsi="Times New Roman" w:cs="Times New Roman"/>
          <w:sz w:val="24"/>
          <w:szCs w:val="24"/>
        </w:rPr>
        <w:t xml:space="preserve"> </w:t>
      </w:r>
      <w:r w:rsidR="003E04FD"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{"citationItems":[{"id":"ITEM-1","itemData":{"author":[{"dropping-particle":"","family":"Kimura","given":"Akiko C","non-dropping-particle":"","parse-names":false,"suffix":""},{"dropping-particle":"","family":"Reddy","given":"Vasudha","non-dropping-particle":"","parse-names":false,"suffix":""},{"dropping-particle":"","family":"Marcus","given":"Ruthanne","non-dropping-particle":"","parse-names":false,"suffix":""},{"dropping-particle":"","family":"Cieslak","given":"Paul R","non-dropping-particle":"","parse-names":false,"suffix":""},{"dropping-particle":"","family":"Mohle-boetani","given":"Janet C","non-dropping-particle":"","parse-names":false,"suffix":""},{"dropping-particle":"","family":"Kassenborg","given":"Heidi D","non-dropping-particle":"","parse-names":false,"suffix":""},{"dropping-particle":"","family":"Segler","given":"Suzanne D","non-dropping-particle":"","parse-names":false,"suffix":""},{"dropping-particle":"","family":"Hardnett","given":"Felicia P","non-dropping-particle":"","parse-names":false,"suffix":""},{"dropping-particle":"","family":"Barrett","given":"Timothy","non-dropping-particle":"","parse-names":false,"suffix":""},{"dropping-particle":"","family":"Swerdlow","given":"David L","non-dropping-particle":"","parse-names":false,"suffix":""}],"container-title":"Clinical Infectious Diseases","id":"ITEM-1","issue":"Suppl 3","issued":{"date-parts":[["2004"]]},"page":"S244-52","title":"Chicken Consumption Is a Newly Identified Risk Factor for Sporadic Salmonella enterica Serotype Enteritidis Infections in the United States: A Case-Control Study in FoodNet Sites","type":"article-journal","volume":"38"},"uris":["http://www.mendeley.com/documents/?uuid=9e8f1ba2-20d4-4155-b8a7-b3d2d2781a77"]}],"mendeley":{"formattedCitation":"&lt;sup&gt;20&lt;/sup&gt;","plainTextFormattedCitation":"20","previouslyFormattedCitation":"&lt;sup&gt;20&lt;/sup&gt;"},"properties":{"noteIndex":0},"schema":"https://github.com/citation-style-language/schema/raw/master/csl-citation.json"}</w:instrText>
      </w:r>
      <w:r w:rsidR="003E04FD"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20</w:t>
      </w:r>
      <w:r w:rsidR="003E04FD"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w:t>
      </w:r>
    </w:p>
    <w:p w14:paraId="1B9FC3F2" w14:textId="1B4B2884"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eastAsia="Arial Unicode MS" w:hAnsi="Times New Roman" w:cs="Times New Roman"/>
          <w:sz w:val="24"/>
          <w:szCs w:val="24"/>
        </w:rPr>
        <w:t xml:space="preserve">The final model used for the prediction tool included the following predictors: total number of cases, season of first illness onset, geography, percentage hospitalized, percentage female, and percentage age &lt;1 year, 1-4, 5-9, 10-19, 20-49 50-74, and ≥ 75. We included fields in the final tool based on predictiveness and utility. </w:t>
      </w:r>
      <w:r w:rsidR="00305406" w:rsidRPr="000C56B8">
        <w:rPr>
          <w:rFonts w:ascii="Times New Roman" w:eastAsia="Arial Unicode MS" w:hAnsi="Times New Roman" w:cs="Times New Roman"/>
          <w:sz w:val="24"/>
          <w:szCs w:val="24"/>
        </w:rPr>
        <w:t>We found d</w:t>
      </w:r>
      <w:r w:rsidRPr="000C56B8">
        <w:rPr>
          <w:rFonts w:ascii="Times New Roman" w:eastAsia="Arial Unicode MS" w:hAnsi="Times New Roman" w:cs="Times New Roman"/>
          <w:sz w:val="24"/>
          <w:szCs w:val="24"/>
        </w:rPr>
        <w:t xml:space="preserve">uration of exposure was predictive of outbreak source, but this is not a helpful field during an ongoing investigation, where the duration of the outbreak would be unknown, so we excluded duration from the model. Some characteristics in the tool are required (total cases, month of first illness onset, geography of exposures, infectious agent, serotype for </w:t>
      </w:r>
      <w:proofErr w:type="spellStart"/>
      <w:r w:rsidRPr="000C56B8">
        <w:rPr>
          <w:rFonts w:ascii="Times New Roman" w:hAnsi="Times New Roman" w:cs="Times New Roman"/>
          <w:i/>
          <w:sz w:val="24"/>
          <w:szCs w:val="24"/>
        </w:rPr>
        <w:t>Samonella</w:t>
      </w:r>
      <w:proofErr w:type="spellEnd"/>
      <w:r w:rsidRPr="000C56B8">
        <w:rPr>
          <w:rFonts w:ascii="Times New Roman" w:hAnsi="Times New Roman" w:cs="Times New Roman"/>
          <w:sz w:val="24"/>
          <w:szCs w:val="24"/>
        </w:rPr>
        <w:t>), and some are not (percent female, percent hospitalized, age distributions).</w:t>
      </w:r>
    </w:p>
    <w:p w14:paraId="37BB7407" w14:textId="432590D3"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Our results indicate </w:t>
      </w:r>
      <w:r w:rsidR="0012115C" w:rsidRPr="000C56B8">
        <w:rPr>
          <w:rFonts w:ascii="Times New Roman" w:hAnsi="Times New Roman" w:cs="Times New Roman"/>
          <w:sz w:val="24"/>
          <w:szCs w:val="24"/>
        </w:rPr>
        <w:t xml:space="preserve">investigators could use </w:t>
      </w:r>
      <w:r w:rsidRPr="000C56B8">
        <w:rPr>
          <w:rFonts w:ascii="Times New Roman" w:hAnsi="Times New Roman" w:cs="Times New Roman"/>
          <w:sz w:val="24"/>
          <w:szCs w:val="24"/>
        </w:rPr>
        <w:t xml:space="preserve">the tool as a resource to help rule out potential sources, or to narrow the scope of a hypothesis. During an outbreak investigation, resources are </w:t>
      </w:r>
      <w:proofErr w:type="gramStart"/>
      <w:r w:rsidRPr="000C56B8">
        <w:rPr>
          <w:rFonts w:ascii="Times New Roman" w:hAnsi="Times New Roman" w:cs="Times New Roman"/>
          <w:sz w:val="24"/>
          <w:szCs w:val="24"/>
        </w:rPr>
        <w:t>limited</w:t>
      </w:r>
      <w:proofErr w:type="gramEnd"/>
      <w:r w:rsidRPr="000C56B8">
        <w:rPr>
          <w:rFonts w:ascii="Times New Roman" w:hAnsi="Times New Roman" w:cs="Times New Roman"/>
          <w:sz w:val="24"/>
          <w:szCs w:val="24"/>
        </w:rPr>
        <w:t xml:space="preserve"> and epidemiologic studies are resource and time-intensive. Developing a robust hypothesis can help direct an investigation and mitigate the use of excessive resources to do blind epidemiologic studies. When using the tool, investigators should consider the sources with the highest predicted probability in the context of the investigation and can feel more confident about excluding or spending less time investigating sources with a lower predicted probability. While </w:t>
      </w:r>
      <w:r w:rsidR="0012115C" w:rsidRPr="000C56B8">
        <w:rPr>
          <w:rFonts w:ascii="Times New Roman" w:hAnsi="Times New Roman" w:cs="Times New Roman"/>
          <w:sz w:val="24"/>
          <w:szCs w:val="24"/>
        </w:rPr>
        <w:t xml:space="preserve">investigators should </w:t>
      </w:r>
      <w:r w:rsidRPr="000C56B8">
        <w:rPr>
          <w:rFonts w:ascii="Times New Roman" w:hAnsi="Times New Roman" w:cs="Times New Roman"/>
          <w:sz w:val="24"/>
          <w:szCs w:val="24"/>
        </w:rPr>
        <w:t>no</w:t>
      </w:r>
      <w:r w:rsidR="0012115C" w:rsidRPr="000C56B8">
        <w:rPr>
          <w:rFonts w:ascii="Times New Roman" w:hAnsi="Times New Roman" w:cs="Times New Roman"/>
          <w:sz w:val="24"/>
          <w:szCs w:val="24"/>
        </w:rPr>
        <w:t>t rule out</w:t>
      </w:r>
      <w:r w:rsidRPr="000C56B8">
        <w:rPr>
          <w:rFonts w:ascii="Times New Roman" w:hAnsi="Times New Roman" w:cs="Times New Roman"/>
          <w:sz w:val="24"/>
          <w:szCs w:val="24"/>
        </w:rPr>
        <w:t xml:space="preserve"> potential source</w:t>
      </w:r>
      <w:r w:rsidR="0012115C" w:rsidRPr="000C56B8">
        <w:rPr>
          <w:rFonts w:ascii="Times New Roman" w:hAnsi="Times New Roman" w:cs="Times New Roman"/>
          <w:sz w:val="24"/>
          <w:szCs w:val="24"/>
        </w:rPr>
        <w:t>s</w:t>
      </w:r>
      <w:r w:rsidRPr="000C56B8">
        <w:rPr>
          <w:rFonts w:ascii="Times New Roman" w:hAnsi="Times New Roman" w:cs="Times New Roman"/>
          <w:sz w:val="24"/>
          <w:szCs w:val="24"/>
        </w:rPr>
        <w:t xml:space="preserve"> without compelling evidence, an investigator might ask </w:t>
      </w:r>
      <w:r w:rsidR="0012115C" w:rsidRPr="000C56B8">
        <w:rPr>
          <w:rFonts w:ascii="Times New Roman" w:hAnsi="Times New Roman" w:cs="Times New Roman"/>
          <w:sz w:val="24"/>
          <w:szCs w:val="24"/>
        </w:rPr>
        <w:t>questions that are more thorough</w:t>
      </w:r>
      <w:r w:rsidRPr="000C56B8">
        <w:rPr>
          <w:rFonts w:ascii="Times New Roman" w:hAnsi="Times New Roman" w:cs="Times New Roman"/>
          <w:sz w:val="24"/>
          <w:szCs w:val="24"/>
        </w:rPr>
        <w:t xml:space="preserve"> on an outbreak questionnaire about the top two predicted sources, for example. The tool can also serve as a reminder to consider other sources, even if there is a strong signal in the investigation. </w:t>
      </w:r>
    </w:p>
    <w:p w14:paraId="2D5F14A6" w14:textId="6F30EE64" w:rsidR="00223243" w:rsidRPr="000C56B8" w:rsidRDefault="00576D90" w:rsidP="00C70152">
      <w:pPr>
        <w:spacing w:before="120" w:after="120" w:line="360" w:lineRule="auto"/>
        <w:rPr>
          <w:rFonts w:ascii="Times New Roman" w:hAnsi="Times New Roman" w:cs="Times New Roman"/>
          <w:sz w:val="24"/>
          <w:szCs w:val="24"/>
          <w:highlight w:val="yellow"/>
        </w:rPr>
      </w:pPr>
      <w:r w:rsidRPr="000C56B8">
        <w:rPr>
          <w:rFonts w:ascii="Times New Roman" w:hAnsi="Times New Roman" w:cs="Times New Roman"/>
          <w:sz w:val="24"/>
          <w:szCs w:val="24"/>
        </w:rPr>
        <w:t xml:space="preserve">In addition to using the tool during prospective outbreak investigations, the model developed here could be used to aid foodborne illness source attribution studies. In attribution studies, outbreaks with an undetermined source are excluded, however unsolved outbreaks represent a substantial proportion of all reported outbreaks. The model presented here could be applied to unsolved reported outbreaks to obtain additional data for attribution estimates. </w:t>
      </w:r>
    </w:p>
    <w:p w14:paraId="33A7F18F" w14:textId="66111148"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 xml:space="preserve">We used historic outbreak data to build this tool, which had several limitations in addition to those described previously. We were limited in modeling by the number of past outbreaks in the development of the major food categories (animal contact, meat/poultry, produce, eggs). For </w:t>
      </w:r>
      <w:r w:rsidRPr="000C56B8">
        <w:rPr>
          <w:rFonts w:ascii="Times New Roman" w:hAnsi="Times New Roman" w:cs="Times New Roman"/>
          <w:sz w:val="24"/>
          <w:szCs w:val="24"/>
        </w:rPr>
        <w:lastRenderedPageBreak/>
        <w:t xml:space="preserve">example, </w:t>
      </w:r>
      <w:r w:rsidR="0012115C" w:rsidRPr="000C56B8">
        <w:rPr>
          <w:rFonts w:ascii="Times New Roman" w:hAnsi="Times New Roman" w:cs="Times New Roman"/>
          <w:sz w:val="24"/>
          <w:szCs w:val="24"/>
        </w:rPr>
        <w:t xml:space="preserve">we combined </w:t>
      </w:r>
      <w:r w:rsidRPr="000C56B8">
        <w:rPr>
          <w:rFonts w:ascii="Times New Roman" w:hAnsi="Times New Roman" w:cs="Times New Roman"/>
          <w:sz w:val="24"/>
          <w:szCs w:val="24"/>
        </w:rPr>
        <w:t>vegetable and fruit outbreaks to increase the sample size; however, vegetable outbreaks rare</w:t>
      </w:r>
      <w:r w:rsidR="004E6849">
        <w:rPr>
          <w:rFonts w:ascii="Times New Roman" w:hAnsi="Times New Roman" w:cs="Times New Roman"/>
          <w:sz w:val="24"/>
          <w:szCs w:val="24"/>
        </w:rPr>
        <w:t xml:space="preserve">ly involve children, whereas </w:t>
      </w:r>
      <w:r w:rsidRPr="000C56B8">
        <w:rPr>
          <w:rFonts w:ascii="Times New Roman" w:hAnsi="Times New Roman" w:cs="Times New Roman"/>
          <w:sz w:val="24"/>
          <w:szCs w:val="24"/>
        </w:rPr>
        <w:t>fruit outbreaks do. Missing data was a substantial issue and likely affected the accuracy of the model, particularly for age and gender distributions. The model assumes that outbreaks wi</w:t>
      </w:r>
      <w:r w:rsidR="0012115C" w:rsidRPr="000C56B8">
        <w:rPr>
          <w:rFonts w:ascii="Times New Roman" w:hAnsi="Times New Roman" w:cs="Times New Roman"/>
          <w:sz w:val="24"/>
          <w:szCs w:val="24"/>
        </w:rPr>
        <w:t>th missing are similar and that</w:t>
      </w:r>
      <w:r w:rsidRPr="000C56B8">
        <w:rPr>
          <w:rFonts w:ascii="Times New Roman" w:hAnsi="Times New Roman" w:cs="Times New Roman"/>
          <w:sz w:val="24"/>
          <w:szCs w:val="24"/>
        </w:rPr>
        <w:t xml:space="preserve"> 'missingness' on its own is predictive. However, the reasons why predictors are missing may differ between outbreaks and during a prospective investigation. Outbreaks are reported to NORS after the outbreak has concluded. The tool is intended for use during an ongoing </w:t>
      </w:r>
      <w:proofErr w:type="gramStart"/>
      <w:r w:rsidRPr="000C56B8">
        <w:rPr>
          <w:rFonts w:ascii="Times New Roman" w:hAnsi="Times New Roman" w:cs="Times New Roman"/>
          <w:sz w:val="24"/>
          <w:szCs w:val="24"/>
        </w:rPr>
        <w:t>investigation,</w:t>
      </w:r>
      <w:proofErr w:type="gramEnd"/>
      <w:r w:rsidRPr="000C56B8">
        <w:rPr>
          <w:rFonts w:ascii="Times New Roman" w:hAnsi="Times New Roman" w:cs="Times New Roman"/>
          <w:sz w:val="24"/>
          <w:szCs w:val="24"/>
        </w:rPr>
        <w:t xml:space="preserve"> however many parameters change over time. For example, certain populations (e.g., children) may be more likely to seek care early in an investigation. For this analysis, we used historical outbreaks reported to CDC since 1998. There have been notable changes to surveillance during that time, as well as changes in the technologies used to detect outbreaks. The outbreak data used to build the model may be biased to older data and trends, when more meat-poultry outbreaks were detected, fewer produce outbreaks were detected, and animal contact outbreaks were not systematically reported. We included only foodborne and animal contact outbreaks in the model. At the beginning of an outbreak, investigators may not know the primary mode of transmission. Finally, some outbreaks may not be reported to NORS, and certain outbreaks may be more likely to be reported and have more complete data.</w:t>
      </w:r>
    </w:p>
    <w:p w14:paraId="4CEAB8D7" w14:textId="724C6B14" w:rsidR="00223243" w:rsidRPr="000C56B8" w:rsidRDefault="00576D90" w:rsidP="00C70152">
      <w:pPr>
        <w:spacing w:before="120" w:after="120" w:line="360" w:lineRule="auto"/>
        <w:rPr>
          <w:rFonts w:ascii="Times New Roman" w:hAnsi="Times New Roman" w:cs="Times New Roman"/>
          <w:sz w:val="24"/>
          <w:szCs w:val="24"/>
        </w:rPr>
      </w:pPr>
      <w:r w:rsidRPr="000C56B8">
        <w:rPr>
          <w:rFonts w:ascii="Times New Roman" w:hAnsi="Times New Roman" w:cs="Times New Roman"/>
          <w:sz w:val="24"/>
          <w:szCs w:val="24"/>
        </w:rPr>
        <w:t>Given these limitations, this tool should be used as intended for hypothesis generation and in conjunction with other outbreak investigation methods to build quality hypotheses and test hypotheses using rigorous epidemiological methods. This tool complements other methods to generate hypotheses, including case exposure assessment using hypothesis generating questionnaires and binomial probability calculations</w:t>
      </w:r>
      <w:r w:rsidR="003E04FD" w:rsidRPr="000C56B8">
        <w:rPr>
          <w:rFonts w:ascii="Times New Roman" w:hAnsi="Times New Roman" w:cs="Times New Roman"/>
          <w:sz w:val="24"/>
          <w:szCs w:val="24"/>
        </w:rPr>
        <w:t xml:space="preserve"> </w:t>
      </w:r>
      <w:r w:rsidR="003E04FD" w:rsidRPr="000C56B8">
        <w:rPr>
          <w:rFonts w:ascii="Times New Roman" w:hAnsi="Times New Roman" w:cs="Times New Roman"/>
          <w:sz w:val="24"/>
          <w:szCs w:val="24"/>
        </w:rPr>
        <w:fldChar w:fldCharType="begin" w:fldLock="1"/>
      </w:r>
      <w:r w:rsidR="00491731">
        <w:rPr>
          <w:rFonts w:ascii="Times New Roman" w:hAnsi="Times New Roman" w:cs="Times New Roman"/>
          <w:sz w:val="24"/>
          <w:szCs w:val="24"/>
        </w:rPr>
        <w:instrText>ADDIN CSL_CITATION {"citationItems":[{"id":"ITEM-1","itemData":{"author":[{"dropping-particle":"","family":"Jervis","given":"RH","non-dropping-particle":"","parse-names":false,"suffix":""},{"dropping-particle":"","family":"Booth","given":"H","non-dropping-particle":"","parse-names":false,"suffix":""},{"dropping-particle":"","family":"Cronquist","given":"AB","non-dropping-particle":"","parse-names":false,"suffix":""},{"dropping-particle":"","family":"Rounds","given":"J","non-dropping-particle":"","parse-names":false,"suffix":""},{"dropping-particle":"","family":"Alden","given":"NB","non-dropping-particle":"","parse-names":false,"suffix":""},{"dropping-particle":"","family":"Hedberg","given":"CW","non-dropping-particle":"","parse-names":false,"suffix":""}],"id":"ITEM-1","issued":{"date-parts":[["2018"]]},"number-of-pages":"1-16","title":"Moving away from population-based case-control studies during outbreak investigations","type":"report"},"uris":["http://www.mendeley.com/documents/?uuid=e0dbf416-fc98-43db-a218-0de6ef7726d6"]},{"id":"ITEM-2","itemData":{"author":[{"dropping-particle":"","family":"Keene","given":"WE","non-dropping-particle":"","parse-names":false,"suffix":""}],"container-title":"15th Annual PulseNet Conference and 7th Annual OutbreakNet Conference","id":"ITEM-2","issued":{"date-parts":[["2011"]]},"title":"The use of binomial probabilites in outbreak investigations.","type":"paper-conference"},"uris":["http://www.mendeley.com/documents/?uuid=4e6e64a9-853a-4429-b7da-0037e3f9d62d"]}],"mendeley":{"formattedCitation":"&lt;sup&gt;21,22&lt;/sup&gt;","plainTextFormattedCitation":"21,22","previouslyFormattedCitation":"&lt;sup&gt;21,22&lt;/sup&gt;"},"properties":{"noteIndex":0},"schema":"https://github.com/citation-style-language/schema/raw/master/csl-citation.json"}</w:instrText>
      </w:r>
      <w:r w:rsidR="003E04FD" w:rsidRPr="000C56B8">
        <w:rPr>
          <w:rFonts w:ascii="Times New Roman" w:hAnsi="Times New Roman" w:cs="Times New Roman"/>
          <w:sz w:val="24"/>
          <w:szCs w:val="24"/>
        </w:rPr>
        <w:fldChar w:fldCharType="separate"/>
      </w:r>
      <w:r w:rsidR="00491731" w:rsidRPr="00491731">
        <w:rPr>
          <w:rFonts w:ascii="Times New Roman" w:hAnsi="Times New Roman" w:cs="Times New Roman"/>
          <w:noProof/>
          <w:sz w:val="24"/>
          <w:szCs w:val="24"/>
          <w:vertAlign w:val="superscript"/>
        </w:rPr>
        <w:t>21,22</w:t>
      </w:r>
      <w:r w:rsidR="003E04FD" w:rsidRPr="000C56B8">
        <w:rPr>
          <w:rFonts w:ascii="Times New Roman" w:hAnsi="Times New Roman" w:cs="Times New Roman"/>
          <w:sz w:val="24"/>
          <w:szCs w:val="24"/>
        </w:rPr>
        <w:fldChar w:fldCharType="end"/>
      </w:r>
      <w:r w:rsidRPr="000C56B8">
        <w:rPr>
          <w:rFonts w:ascii="Times New Roman" w:hAnsi="Times New Roman" w:cs="Times New Roman"/>
          <w:sz w:val="24"/>
          <w:szCs w:val="24"/>
        </w:rPr>
        <w:t xml:space="preserve">. This tool integrates traditional hypothesis generating methods, including descriptive data and food-pathogen pairs. It is particularly powerful in combining these methods in one algorithm. However, there are additional techniques, such as mapping the geographical spread of </w:t>
      </w:r>
      <w:r w:rsidR="004E6849" w:rsidRPr="000C56B8">
        <w:rPr>
          <w:rFonts w:ascii="Times New Roman" w:hAnsi="Times New Roman" w:cs="Times New Roman"/>
          <w:sz w:val="24"/>
          <w:szCs w:val="24"/>
        </w:rPr>
        <w:t>cases that</w:t>
      </w:r>
      <w:r w:rsidRPr="000C56B8">
        <w:rPr>
          <w:rFonts w:ascii="Times New Roman" w:hAnsi="Times New Roman" w:cs="Times New Roman"/>
          <w:sz w:val="24"/>
          <w:szCs w:val="24"/>
        </w:rPr>
        <w:t xml:space="preserve"> would be useful additions. The predictive results of the tool could be particularly useful in deciding which sources to emphasize when developing an outbreak questionnaire, particularly when there are time limitations. However, it is important to remember that the results are based on historical outbreaks and probabilities, and a potential source should never be eliminated based on the results of the tool, particularly when there is compelling evidence suggesting it should be considered. Because historical data was used and there were limited outbreak source categories, </w:t>
      </w:r>
      <w:r w:rsidRPr="000C56B8">
        <w:rPr>
          <w:rFonts w:ascii="Times New Roman" w:hAnsi="Times New Roman" w:cs="Times New Roman"/>
          <w:sz w:val="24"/>
          <w:szCs w:val="24"/>
        </w:rPr>
        <w:lastRenderedPageBreak/>
        <w:t xml:space="preserve">investigators should be cautious about using the tool and eliminating novel outbreak vehicles or uncommon vehicles. Finally, hypothesis generation should always be followed with rigorous and appropriate hypothesis testing.  </w:t>
      </w:r>
    </w:p>
    <w:p w14:paraId="63C1EB4B" w14:textId="77777777" w:rsidR="00223243" w:rsidRPr="000C56B8" w:rsidRDefault="00576D90" w:rsidP="00C70152">
      <w:pPr>
        <w:spacing w:before="120" w:after="120" w:line="360" w:lineRule="auto"/>
        <w:rPr>
          <w:rFonts w:ascii="Times New Roman" w:hAnsi="Times New Roman" w:cs="Times New Roman"/>
          <w:b/>
          <w:sz w:val="24"/>
          <w:szCs w:val="24"/>
        </w:rPr>
      </w:pPr>
      <w:r w:rsidRPr="000C56B8">
        <w:rPr>
          <w:rFonts w:ascii="Times New Roman" w:hAnsi="Times New Roman" w:cs="Times New Roman"/>
          <w:b/>
          <w:sz w:val="24"/>
          <w:szCs w:val="24"/>
        </w:rPr>
        <w:t>CONCLUSION</w:t>
      </w:r>
    </w:p>
    <w:p w14:paraId="216C7843" w14:textId="77777777" w:rsidR="00223243" w:rsidRPr="000C56B8" w:rsidRDefault="00576D90">
      <w:pPr>
        <w:rPr>
          <w:rFonts w:ascii="Times New Roman" w:hAnsi="Times New Roman" w:cs="Times New Roman"/>
          <w:b/>
        </w:rPr>
      </w:pPr>
      <w:r w:rsidRPr="000C56B8">
        <w:rPr>
          <w:rFonts w:ascii="Times New Roman" w:hAnsi="Times New Roman" w:cs="Times New Roman"/>
        </w:rPr>
        <w:br w:type="page"/>
      </w:r>
    </w:p>
    <w:p w14:paraId="5BA8E4C2" w14:textId="77777777" w:rsidR="005E7E9A" w:rsidRDefault="005E7E9A">
      <w:pPr>
        <w:rPr>
          <w:rFonts w:ascii="Times New Roman" w:hAnsi="Times New Roman" w:cs="Times New Roman"/>
          <w:b/>
        </w:rPr>
      </w:pPr>
      <w:commentRangeStart w:id="31"/>
      <w:r w:rsidRPr="005E7E9A">
        <w:rPr>
          <w:rFonts w:ascii="Times New Roman" w:hAnsi="Times New Roman" w:cs="Times New Roman"/>
          <w:b/>
          <w:noProof/>
          <w:lang w:val="en-US"/>
        </w:rPr>
        <w:lastRenderedPageBreak/>
        <w:drawing>
          <wp:inline distT="0" distB="0" distL="0" distR="0" wp14:anchorId="47602661" wp14:editId="0777D5AE">
            <wp:extent cx="5943600" cy="3566160"/>
            <wp:effectExtent l="0" t="0" r="0" b="0"/>
            <wp:docPr id="2" name="Picture 2" descr="C:\Users\whiteali\AppData\Local\Microsoft\Windows\INetCache\Content.MSO\F8935D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ali\AppData\Local\Microsoft\Windows\INetCache\Content.MSO\F8935D2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commentRangeEnd w:id="31"/>
      <w:r w:rsidR="004434F9">
        <w:rPr>
          <w:rStyle w:val="CommentReference"/>
        </w:rPr>
        <w:commentReference w:id="31"/>
      </w:r>
    </w:p>
    <w:p w14:paraId="0FB95EF1" w14:textId="77777777" w:rsidR="004434F9" w:rsidRDefault="004434F9">
      <w:pPr>
        <w:rPr>
          <w:rFonts w:ascii="Times New Roman" w:hAnsi="Times New Roman" w:cs="Times New Roman"/>
          <w:b/>
        </w:rPr>
        <w:sectPr w:rsidR="004434F9">
          <w:pgSz w:w="12240" w:h="15840"/>
          <w:pgMar w:top="1440" w:right="1440" w:bottom="1440" w:left="1440" w:header="720" w:footer="720" w:gutter="0"/>
          <w:pgNumType w:start="1"/>
          <w:cols w:space="720"/>
        </w:sectPr>
      </w:pPr>
    </w:p>
    <w:p w14:paraId="42264EC9" w14:textId="2D9D89BA" w:rsidR="005E7E9A" w:rsidRDefault="005E7E9A">
      <w:pPr>
        <w:rPr>
          <w:rFonts w:ascii="Times New Roman" w:hAnsi="Times New Roman" w:cs="Times New Roman"/>
          <w:b/>
        </w:rPr>
      </w:pPr>
    </w:p>
    <w:tbl>
      <w:tblPr>
        <w:tblW w:w="14535" w:type="dxa"/>
        <w:shd w:val="clear" w:color="auto" w:fill="FFFFFF"/>
        <w:tblCellMar>
          <w:top w:w="15" w:type="dxa"/>
          <w:left w:w="15" w:type="dxa"/>
          <w:bottom w:w="15" w:type="dxa"/>
          <w:right w:w="15" w:type="dxa"/>
        </w:tblCellMar>
        <w:tblLook w:val="04A0" w:firstRow="1" w:lastRow="0" w:firstColumn="1" w:lastColumn="0" w:noHBand="0" w:noVBand="1"/>
      </w:tblPr>
      <w:tblGrid>
        <w:gridCol w:w="14535"/>
      </w:tblGrid>
      <w:tr w:rsidR="005E7E9A" w:rsidRPr="0069306C" w14:paraId="1376A278" w14:textId="77777777" w:rsidTr="005E7E9A">
        <w:tc>
          <w:tcPr>
            <w:tcW w:w="0" w:type="auto"/>
            <w:tcBorders>
              <w:top w:val="nil"/>
              <w:left w:val="nil"/>
              <w:bottom w:val="nil"/>
              <w:right w:val="nil"/>
            </w:tcBorders>
            <w:shd w:val="clear" w:color="auto" w:fill="FFFFFF"/>
            <w:vAlign w:val="center"/>
            <w:hideMark/>
          </w:tcPr>
          <w:p w14:paraId="15986C12" w14:textId="6F9A9C27" w:rsidR="005E7E9A" w:rsidRPr="0069306C" w:rsidRDefault="005E7E9A" w:rsidP="00C646AA">
            <w:pPr>
              <w:spacing w:line="240" w:lineRule="auto"/>
              <w:rPr>
                <w:rFonts w:ascii="Times New Roman" w:hAnsi="Times New Roman" w:cs="Times New Roman"/>
                <w:b/>
                <w:lang w:val="en-US"/>
              </w:rPr>
            </w:pPr>
            <w:commentRangeStart w:id="32"/>
            <w:r w:rsidRPr="0069306C">
              <w:rPr>
                <w:rFonts w:ascii="Times New Roman" w:hAnsi="Times New Roman" w:cs="Times New Roman"/>
                <w:b/>
                <w:lang w:val="en-US"/>
              </w:rPr>
              <w:t>Table</w:t>
            </w:r>
            <w:commentRangeEnd w:id="32"/>
            <w:r w:rsidR="00C56062">
              <w:rPr>
                <w:rStyle w:val="CommentReference"/>
              </w:rPr>
              <w:commentReference w:id="32"/>
            </w:r>
            <w:r w:rsidRPr="0069306C">
              <w:rPr>
                <w:rFonts w:ascii="Times New Roman" w:hAnsi="Times New Roman" w:cs="Times New Roman"/>
                <w:b/>
                <w:lang w:val="en-US"/>
              </w:rPr>
              <w:t xml:space="preserve"> 1. </w:t>
            </w:r>
            <w:r w:rsidR="00C646AA" w:rsidRPr="00C646AA">
              <w:rPr>
                <w:rFonts w:ascii="Times New Roman" w:hAnsi="Times New Roman" w:cs="Times New Roman"/>
              </w:rPr>
              <w:t xml:space="preserve">Demographic and outbreak characteristics by source for reported </w:t>
            </w:r>
            <w:r w:rsidR="00C646AA" w:rsidRPr="00C646AA">
              <w:rPr>
                <w:rFonts w:ascii="Times New Roman" w:hAnsi="Times New Roman" w:cs="Times New Roman"/>
                <w:i/>
              </w:rPr>
              <w:t>Salmonella</w:t>
            </w:r>
            <w:r w:rsidR="00C646AA" w:rsidRPr="00C646AA">
              <w:rPr>
                <w:rFonts w:ascii="Times New Roman" w:hAnsi="Times New Roman" w:cs="Times New Roman"/>
              </w:rPr>
              <w:t xml:space="preserve"> and STEC </w:t>
            </w:r>
            <w:r w:rsidR="00C646AA">
              <w:rPr>
                <w:rFonts w:ascii="Times New Roman" w:hAnsi="Times New Roman" w:cs="Times New Roman"/>
              </w:rPr>
              <w:t xml:space="preserve">foodborne and animal contact </w:t>
            </w:r>
            <w:r w:rsidR="00C646AA" w:rsidRPr="00C646AA">
              <w:rPr>
                <w:rFonts w:ascii="Times New Roman" w:hAnsi="Times New Roman" w:cs="Times New Roman"/>
              </w:rPr>
              <w:t>outbreaks, United States, 1998-2016</w:t>
            </w:r>
          </w:p>
        </w:tc>
      </w:tr>
      <w:tr w:rsidR="005E7E9A" w:rsidRPr="0069306C" w14:paraId="3E39315C" w14:textId="77777777" w:rsidTr="005E7E9A">
        <w:tc>
          <w:tcPr>
            <w:tcW w:w="0" w:type="auto"/>
            <w:shd w:val="clear" w:color="auto" w:fill="FFFFFF"/>
            <w:vAlign w:val="center"/>
            <w:hideMark/>
          </w:tcPr>
          <w:p w14:paraId="49438459" w14:textId="77777777" w:rsidR="005E7E9A" w:rsidRPr="0069306C" w:rsidRDefault="005E7E9A" w:rsidP="0069306C">
            <w:pPr>
              <w:spacing w:line="240" w:lineRule="auto"/>
              <w:rPr>
                <w:rFonts w:ascii="Times New Roman" w:hAnsi="Times New Roman" w:cs="Times New Roman"/>
                <w:b/>
                <w:lang w:val="en-US"/>
              </w:rPr>
            </w:pPr>
          </w:p>
        </w:tc>
      </w:tr>
    </w:tbl>
    <w:p w14:paraId="6DAC8062" w14:textId="4F4B0581" w:rsidR="005E7E9A" w:rsidRDefault="005E7E9A">
      <w:pPr>
        <w:rPr>
          <w:rFonts w:ascii="Times New Roman" w:hAnsi="Times New Roman" w:cs="Times New Roman"/>
          <w:b/>
        </w:rPr>
      </w:pPr>
    </w:p>
    <w:tbl>
      <w:tblPr>
        <w:tblStyle w:val="TableGrid"/>
        <w:tblW w:w="0" w:type="auto"/>
        <w:tblLook w:val="04A0" w:firstRow="1" w:lastRow="0" w:firstColumn="1" w:lastColumn="0" w:noHBand="0" w:noVBand="1"/>
        <w:tblPrChange w:id="33" w:author="Ledbetter, Caroline M" w:date="2020-03-18T12:07:00Z">
          <w:tblPr>
            <w:tblStyle w:val="TableGrid"/>
            <w:tblW w:w="0" w:type="auto"/>
            <w:tblLook w:val="04A0" w:firstRow="1" w:lastRow="0" w:firstColumn="1" w:lastColumn="0" w:noHBand="0" w:noVBand="1"/>
          </w:tblPr>
        </w:tblPrChange>
      </w:tblPr>
      <w:tblGrid>
        <w:gridCol w:w="1968"/>
        <w:gridCol w:w="1318"/>
        <w:gridCol w:w="1375"/>
        <w:gridCol w:w="1272"/>
        <w:gridCol w:w="1375"/>
        <w:gridCol w:w="1375"/>
        <w:gridCol w:w="1272"/>
        <w:gridCol w:w="1272"/>
        <w:gridCol w:w="1375"/>
        <w:gridCol w:w="1788"/>
        <w:tblGridChange w:id="34">
          <w:tblGrid>
            <w:gridCol w:w="2103"/>
            <w:gridCol w:w="1218"/>
            <w:gridCol w:w="1370"/>
            <w:gridCol w:w="1269"/>
            <w:gridCol w:w="1370"/>
            <w:gridCol w:w="1370"/>
            <w:gridCol w:w="1269"/>
            <w:gridCol w:w="1269"/>
            <w:gridCol w:w="1370"/>
            <w:gridCol w:w="1782"/>
          </w:tblGrid>
        </w:tblGridChange>
      </w:tblGrid>
      <w:tr w:rsidR="0069306C" w:rsidRPr="0069306C" w14:paraId="247DABBA" w14:textId="77777777" w:rsidTr="00AF08FE">
        <w:trPr>
          <w:trHeight w:val="300"/>
          <w:trPrChange w:id="35" w:author="Ledbetter, Caroline M" w:date="2020-03-18T12:07:00Z">
            <w:trPr>
              <w:trHeight w:val="300"/>
            </w:trPr>
          </w:trPrChange>
        </w:trPr>
        <w:tc>
          <w:tcPr>
            <w:tcW w:w="2103" w:type="dxa"/>
            <w:noWrap/>
            <w:hideMark/>
            <w:tcPrChange w:id="36" w:author="Ledbetter, Caroline M" w:date="2020-03-18T12:07:00Z">
              <w:tcPr>
                <w:tcW w:w="2254" w:type="dxa"/>
                <w:noWrap/>
                <w:hideMark/>
              </w:tcPr>
            </w:tcPrChange>
          </w:tcPr>
          <w:p w14:paraId="5C35BB6A" w14:textId="77777777" w:rsidR="0069306C" w:rsidRPr="0069306C" w:rsidRDefault="0069306C" w:rsidP="0069306C">
            <w:pPr>
              <w:rPr>
                <w:rFonts w:ascii="Times New Roman" w:hAnsi="Times New Roman" w:cs="Times New Roman"/>
                <w:b/>
              </w:rPr>
            </w:pPr>
          </w:p>
        </w:tc>
        <w:tc>
          <w:tcPr>
            <w:tcW w:w="1402" w:type="dxa"/>
            <w:noWrap/>
            <w:tcPrChange w:id="37" w:author="Ledbetter, Caroline M" w:date="2020-03-18T12:07:00Z">
              <w:tcPr>
                <w:tcW w:w="1109" w:type="dxa"/>
                <w:noWrap/>
              </w:tcPr>
            </w:tcPrChange>
          </w:tcPr>
          <w:p w14:paraId="1463A98D" w14:textId="48AFF6A0" w:rsidR="0069306C" w:rsidRPr="0069306C" w:rsidRDefault="0069306C" w:rsidP="0069306C">
            <w:pPr>
              <w:rPr>
                <w:rFonts w:ascii="Times New Roman" w:hAnsi="Times New Roman" w:cs="Times New Roman"/>
                <w:b/>
              </w:rPr>
            </w:pPr>
          </w:p>
        </w:tc>
        <w:tc>
          <w:tcPr>
            <w:tcW w:w="1186" w:type="dxa"/>
            <w:noWrap/>
            <w:tcPrChange w:id="38" w:author="Ledbetter, Caroline M" w:date="2020-03-18T12:07:00Z">
              <w:tcPr>
                <w:tcW w:w="1365" w:type="dxa"/>
                <w:noWrap/>
              </w:tcPr>
            </w:tcPrChange>
          </w:tcPr>
          <w:p w14:paraId="4E6C4A1B" w14:textId="53552448" w:rsidR="0069306C" w:rsidRPr="0069306C" w:rsidRDefault="0069306C" w:rsidP="0069306C">
            <w:pPr>
              <w:rPr>
                <w:rFonts w:ascii="Times New Roman" w:hAnsi="Times New Roman" w:cs="Times New Roman"/>
                <w:b/>
              </w:rPr>
            </w:pPr>
            <w:r w:rsidRPr="0069306C">
              <w:rPr>
                <w:rFonts w:ascii="Times New Roman" w:hAnsi="Times New Roman" w:cs="Times New Roman"/>
                <w:b/>
              </w:rPr>
              <w:t>Animal Contact</w:t>
            </w:r>
          </w:p>
        </w:tc>
        <w:tc>
          <w:tcPr>
            <w:tcW w:w="1269" w:type="dxa"/>
            <w:noWrap/>
            <w:tcPrChange w:id="39" w:author="Ledbetter, Caroline M" w:date="2020-03-18T12:07:00Z">
              <w:tcPr>
                <w:tcW w:w="1264" w:type="dxa"/>
                <w:noWrap/>
              </w:tcPr>
            </w:tcPrChange>
          </w:tcPr>
          <w:p w14:paraId="2B63DD61" w14:textId="045DC1BD" w:rsidR="0069306C" w:rsidRPr="0069306C" w:rsidRDefault="0069306C" w:rsidP="0069306C">
            <w:pPr>
              <w:rPr>
                <w:rFonts w:ascii="Times New Roman" w:hAnsi="Times New Roman" w:cs="Times New Roman"/>
                <w:b/>
              </w:rPr>
            </w:pPr>
            <w:r w:rsidRPr="0069306C">
              <w:rPr>
                <w:rFonts w:ascii="Times New Roman" w:hAnsi="Times New Roman" w:cs="Times New Roman"/>
                <w:b/>
              </w:rPr>
              <w:t>Dairy</w:t>
            </w:r>
          </w:p>
        </w:tc>
        <w:tc>
          <w:tcPr>
            <w:tcW w:w="1370" w:type="dxa"/>
            <w:noWrap/>
            <w:tcPrChange w:id="40" w:author="Ledbetter, Caroline M" w:date="2020-03-18T12:07:00Z">
              <w:tcPr>
                <w:tcW w:w="1365" w:type="dxa"/>
                <w:noWrap/>
              </w:tcPr>
            </w:tcPrChange>
          </w:tcPr>
          <w:p w14:paraId="31309779" w14:textId="1BDE3280" w:rsidR="0069306C" w:rsidRPr="0069306C" w:rsidRDefault="0069306C" w:rsidP="0069306C">
            <w:pPr>
              <w:rPr>
                <w:rFonts w:ascii="Times New Roman" w:hAnsi="Times New Roman" w:cs="Times New Roman"/>
                <w:b/>
              </w:rPr>
            </w:pPr>
            <w:r w:rsidRPr="0069306C">
              <w:rPr>
                <w:rFonts w:ascii="Times New Roman" w:hAnsi="Times New Roman" w:cs="Times New Roman"/>
                <w:b/>
              </w:rPr>
              <w:t>Eggs</w:t>
            </w:r>
          </w:p>
        </w:tc>
        <w:tc>
          <w:tcPr>
            <w:tcW w:w="1370" w:type="dxa"/>
            <w:noWrap/>
            <w:tcPrChange w:id="41" w:author="Ledbetter, Caroline M" w:date="2020-03-18T12:07:00Z">
              <w:tcPr>
                <w:tcW w:w="1365" w:type="dxa"/>
                <w:noWrap/>
              </w:tcPr>
            </w:tcPrChange>
          </w:tcPr>
          <w:p w14:paraId="302FD081" w14:textId="36440CE0" w:rsidR="0069306C" w:rsidRPr="0069306C" w:rsidRDefault="0069306C" w:rsidP="0069306C">
            <w:pPr>
              <w:rPr>
                <w:rFonts w:ascii="Times New Roman" w:hAnsi="Times New Roman" w:cs="Times New Roman"/>
                <w:b/>
              </w:rPr>
            </w:pPr>
            <w:r w:rsidRPr="0069306C">
              <w:rPr>
                <w:rFonts w:ascii="Times New Roman" w:hAnsi="Times New Roman" w:cs="Times New Roman"/>
                <w:b/>
              </w:rPr>
              <w:t>Fruits</w:t>
            </w:r>
          </w:p>
        </w:tc>
        <w:tc>
          <w:tcPr>
            <w:tcW w:w="1269" w:type="dxa"/>
            <w:noWrap/>
            <w:tcPrChange w:id="42" w:author="Ledbetter, Caroline M" w:date="2020-03-18T12:07:00Z">
              <w:tcPr>
                <w:tcW w:w="1264" w:type="dxa"/>
                <w:noWrap/>
              </w:tcPr>
            </w:tcPrChange>
          </w:tcPr>
          <w:p w14:paraId="355EACA5" w14:textId="6BAEC5F0" w:rsidR="0069306C" w:rsidRPr="0069306C" w:rsidRDefault="0069306C" w:rsidP="0069306C">
            <w:pPr>
              <w:rPr>
                <w:rFonts w:ascii="Times New Roman" w:hAnsi="Times New Roman" w:cs="Times New Roman"/>
                <w:b/>
              </w:rPr>
            </w:pPr>
            <w:r w:rsidRPr="0069306C">
              <w:rPr>
                <w:rFonts w:ascii="Times New Roman" w:hAnsi="Times New Roman" w:cs="Times New Roman"/>
                <w:b/>
              </w:rPr>
              <w:t>Meat</w:t>
            </w:r>
          </w:p>
        </w:tc>
        <w:tc>
          <w:tcPr>
            <w:tcW w:w="1269" w:type="dxa"/>
            <w:noWrap/>
            <w:tcPrChange w:id="43" w:author="Ledbetter, Caroline M" w:date="2020-03-18T12:07:00Z">
              <w:tcPr>
                <w:tcW w:w="1264" w:type="dxa"/>
                <w:noWrap/>
              </w:tcPr>
            </w:tcPrChange>
          </w:tcPr>
          <w:p w14:paraId="0C12103C" w14:textId="2AEC7CDA" w:rsidR="0069306C" w:rsidRPr="0069306C" w:rsidRDefault="0069306C" w:rsidP="0069306C">
            <w:pPr>
              <w:rPr>
                <w:rFonts w:ascii="Times New Roman" w:hAnsi="Times New Roman" w:cs="Times New Roman"/>
                <w:b/>
              </w:rPr>
            </w:pPr>
            <w:r w:rsidRPr="0069306C">
              <w:rPr>
                <w:rFonts w:ascii="Times New Roman" w:hAnsi="Times New Roman" w:cs="Times New Roman"/>
                <w:b/>
              </w:rPr>
              <w:t>Poultry</w:t>
            </w:r>
          </w:p>
        </w:tc>
        <w:tc>
          <w:tcPr>
            <w:tcW w:w="1370" w:type="dxa"/>
            <w:noWrap/>
            <w:tcPrChange w:id="44" w:author="Ledbetter, Caroline M" w:date="2020-03-18T12:07:00Z">
              <w:tcPr>
                <w:tcW w:w="1365" w:type="dxa"/>
                <w:noWrap/>
              </w:tcPr>
            </w:tcPrChange>
          </w:tcPr>
          <w:p w14:paraId="2C057C8E" w14:textId="4D7E89FE" w:rsidR="0069306C" w:rsidRPr="0069306C" w:rsidRDefault="0069306C" w:rsidP="0069306C">
            <w:pPr>
              <w:rPr>
                <w:rFonts w:ascii="Times New Roman" w:hAnsi="Times New Roman" w:cs="Times New Roman"/>
                <w:b/>
              </w:rPr>
            </w:pPr>
            <w:r w:rsidRPr="0069306C">
              <w:rPr>
                <w:rFonts w:ascii="Times New Roman" w:hAnsi="Times New Roman" w:cs="Times New Roman"/>
                <w:b/>
              </w:rPr>
              <w:t>Vegetables</w:t>
            </w:r>
          </w:p>
        </w:tc>
        <w:tc>
          <w:tcPr>
            <w:tcW w:w="1782" w:type="dxa"/>
            <w:noWrap/>
            <w:hideMark/>
            <w:tcPrChange w:id="45" w:author="Ledbetter, Caroline M" w:date="2020-03-18T12:07:00Z">
              <w:tcPr>
                <w:tcW w:w="1775" w:type="dxa"/>
                <w:noWrap/>
                <w:hideMark/>
              </w:tcPr>
            </w:tcPrChange>
          </w:tcPr>
          <w:p w14:paraId="6988143F" w14:textId="0A80A41A" w:rsidR="0069306C" w:rsidRPr="0069306C" w:rsidRDefault="0069306C" w:rsidP="0069306C">
            <w:pPr>
              <w:rPr>
                <w:rFonts w:ascii="Times New Roman" w:hAnsi="Times New Roman" w:cs="Times New Roman"/>
                <w:b/>
              </w:rPr>
            </w:pPr>
            <w:commentRangeStart w:id="46"/>
            <w:commentRangeStart w:id="47"/>
            <w:r w:rsidRPr="0069306C">
              <w:rPr>
                <w:rFonts w:ascii="Times New Roman" w:hAnsi="Times New Roman" w:cs="Times New Roman"/>
                <w:b/>
              </w:rPr>
              <w:t>Other</w:t>
            </w:r>
            <w:commentRangeEnd w:id="46"/>
            <w:r w:rsidR="00F10231">
              <w:rPr>
                <w:rStyle w:val="CommentReference"/>
              </w:rPr>
              <w:commentReference w:id="46"/>
            </w:r>
            <w:commentRangeEnd w:id="47"/>
            <w:r w:rsidR="00AF08FE">
              <w:rPr>
                <w:rStyle w:val="CommentReference"/>
              </w:rPr>
              <w:commentReference w:id="47"/>
            </w:r>
          </w:p>
        </w:tc>
      </w:tr>
      <w:tr w:rsidR="0069306C" w:rsidRPr="0069306C" w14:paraId="0F8A7F98" w14:textId="77777777" w:rsidTr="00AF08FE">
        <w:trPr>
          <w:trHeight w:val="300"/>
          <w:trPrChange w:id="48" w:author="Ledbetter, Caroline M" w:date="2020-03-18T12:07:00Z">
            <w:trPr>
              <w:trHeight w:val="300"/>
            </w:trPr>
          </w:trPrChange>
        </w:trPr>
        <w:tc>
          <w:tcPr>
            <w:tcW w:w="2103" w:type="dxa"/>
            <w:noWrap/>
            <w:hideMark/>
            <w:tcPrChange w:id="49" w:author="Ledbetter, Caroline M" w:date="2020-03-18T12:07:00Z">
              <w:tcPr>
                <w:tcW w:w="2254" w:type="dxa"/>
                <w:noWrap/>
                <w:hideMark/>
              </w:tcPr>
            </w:tcPrChange>
          </w:tcPr>
          <w:p w14:paraId="0431B532" w14:textId="77777777" w:rsidR="0069306C" w:rsidRPr="0069306C" w:rsidRDefault="0069306C" w:rsidP="0069306C">
            <w:pPr>
              <w:rPr>
                <w:rFonts w:ascii="Times New Roman" w:hAnsi="Times New Roman" w:cs="Times New Roman"/>
                <w:b/>
              </w:rPr>
            </w:pPr>
          </w:p>
        </w:tc>
        <w:tc>
          <w:tcPr>
            <w:tcW w:w="1402" w:type="dxa"/>
            <w:noWrap/>
            <w:tcPrChange w:id="50" w:author="Ledbetter, Caroline M" w:date="2020-03-18T12:07:00Z">
              <w:tcPr>
                <w:tcW w:w="1109" w:type="dxa"/>
                <w:noWrap/>
              </w:tcPr>
            </w:tcPrChange>
          </w:tcPr>
          <w:p w14:paraId="0201029B" w14:textId="39E84493" w:rsidR="0069306C" w:rsidRPr="0069306C" w:rsidRDefault="0069306C" w:rsidP="0069306C">
            <w:pPr>
              <w:rPr>
                <w:rFonts w:ascii="Times New Roman" w:hAnsi="Times New Roman" w:cs="Times New Roman"/>
                <w:b/>
              </w:rPr>
            </w:pPr>
          </w:p>
        </w:tc>
        <w:tc>
          <w:tcPr>
            <w:tcW w:w="1186" w:type="dxa"/>
            <w:noWrap/>
            <w:tcPrChange w:id="51" w:author="Ledbetter, Caroline M" w:date="2020-03-18T12:07:00Z">
              <w:tcPr>
                <w:tcW w:w="1365" w:type="dxa"/>
                <w:noWrap/>
              </w:tcPr>
            </w:tcPrChange>
          </w:tcPr>
          <w:p w14:paraId="7BCD93B3" w14:textId="04243039" w:rsidR="0069306C" w:rsidRPr="0069306C" w:rsidRDefault="0069306C" w:rsidP="0069306C">
            <w:pPr>
              <w:rPr>
                <w:rFonts w:ascii="Times New Roman" w:hAnsi="Times New Roman" w:cs="Times New Roman"/>
                <w:b/>
              </w:rPr>
            </w:pPr>
            <w:r w:rsidRPr="0069306C">
              <w:rPr>
                <w:rFonts w:ascii="Times New Roman" w:hAnsi="Times New Roman" w:cs="Times New Roman"/>
                <w:b/>
              </w:rPr>
              <w:t>N= 187</w:t>
            </w:r>
          </w:p>
        </w:tc>
        <w:tc>
          <w:tcPr>
            <w:tcW w:w="1269" w:type="dxa"/>
            <w:noWrap/>
            <w:tcPrChange w:id="52" w:author="Ledbetter, Caroline M" w:date="2020-03-18T12:07:00Z">
              <w:tcPr>
                <w:tcW w:w="1264" w:type="dxa"/>
                <w:noWrap/>
              </w:tcPr>
            </w:tcPrChange>
          </w:tcPr>
          <w:p w14:paraId="18A83E5B" w14:textId="7B5AA5B6" w:rsidR="0069306C" w:rsidRPr="0069306C" w:rsidRDefault="0069306C" w:rsidP="0069306C">
            <w:pPr>
              <w:rPr>
                <w:rFonts w:ascii="Times New Roman" w:hAnsi="Times New Roman" w:cs="Times New Roman"/>
                <w:b/>
              </w:rPr>
            </w:pPr>
            <w:r w:rsidRPr="0069306C">
              <w:rPr>
                <w:rFonts w:ascii="Times New Roman" w:hAnsi="Times New Roman" w:cs="Times New Roman"/>
                <w:b/>
              </w:rPr>
              <w:t>N= 79</w:t>
            </w:r>
          </w:p>
        </w:tc>
        <w:tc>
          <w:tcPr>
            <w:tcW w:w="1370" w:type="dxa"/>
            <w:noWrap/>
            <w:tcPrChange w:id="53" w:author="Ledbetter, Caroline M" w:date="2020-03-18T12:07:00Z">
              <w:tcPr>
                <w:tcW w:w="1365" w:type="dxa"/>
                <w:noWrap/>
              </w:tcPr>
            </w:tcPrChange>
          </w:tcPr>
          <w:p w14:paraId="096CEB13" w14:textId="5F94415C" w:rsidR="0069306C" w:rsidRPr="0069306C" w:rsidRDefault="0069306C" w:rsidP="0069306C">
            <w:pPr>
              <w:rPr>
                <w:rFonts w:ascii="Times New Roman" w:hAnsi="Times New Roman" w:cs="Times New Roman"/>
                <w:b/>
              </w:rPr>
            </w:pPr>
            <w:r w:rsidRPr="0069306C">
              <w:rPr>
                <w:rFonts w:ascii="Times New Roman" w:hAnsi="Times New Roman" w:cs="Times New Roman"/>
                <w:b/>
              </w:rPr>
              <w:t>N= 155</w:t>
            </w:r>
          </w:p>
        </w:tc>
        <w:tc>
          <w:tcPr>
            <w:tcW w:w="1370" w:type="dxa"/>
            <w:noWrap/>
            <w:tcPrChange w:id="54" w:author="Ledbetter, Caroline M" w:date="2020-03-18T12:07:00Z">
              <w:tcPr>
                <w:tcW w:w="1365" w:type="dxa"/>
                <w:noWrap/>
              </w:tcPr>
            </w:tcPrChange>
          </w:tcPr>
          <w:p w14:paraId="3282EC5A" w14:textId="559C4535" w:rsidR="0069306C" w:rsidRPr="0069306C" w:rsidRDefault="0069306C" w:rsidP="0069306C">
            <w:pPr>
              <w:rPr>
                <w:rFonts w:ascii="Times New Roman" w:hAnsi="Times New Roman" w:cs="Times New Roman"/>
                <w:b/>
              </w:rPr>
            </w:pPr>
            <w:r w:rsidRPr="0069306C">
              <w:rPr>
                <w:rFonts w:ascii="Times New Roman" w:hAnsi="Times New Roman" w:cs="Times New Roman"/>
                <w:b/>
              </w:rPr>
              <w:t>N= 75</w:t>
            </w:r>
          </w:p>
        </w:tc>
        <w:tc>
          <w:tcPr>
            <w:tcW w:w="1269" w:type="dxa"/>
            <w:noWrap/>
            <w:tcPrChange w:id="55" w:author="Ledbetter, Caroline M" w:date="2020-03-18T12:07:00Z">
              <w:tcPr>
                <w:tcW w:w="1264" w:type="dxa"/>
                <w:noWrap/>
              </w:tcPr>
            </w:tcPrChange>
          </w:tcPr>
          <w:p w14:paraId="63B2183A" w14:textId="6717D379" w:rsidR="0069306C" w:rsidRPr="0069306C" w:rsidRDefault="0069306C" w:rsidP="0069306C">
            <w:pPr>
              <w:rPr>
                <w:rFonts w:ascii="Times New Roman" w:hAnsi="Times New Roman" w:cs="Times New Roman"/>
                <w:b/>
              </w:rPr>
            </w:pPr>
            <w:r w:rsidRPr="0069306C">
              <w:rPr>
                <w:rFonts w:ascii="Times New Roman" w:hAnsi="Times New Roman" w:cs="Times New Roman"/>
                <w:b/>
              </w:rPr>
              <w:t>N= 312</w:t>
            </w:r>
          </w:p>
        </w:tc>
        <w:tc>
          <w:tcPr>
            <w:tcW w:w="1269" w:type="dxa"/>
            <w:noWrap/>
            <w:tcPrChange w:id="56" w:author="Ledbetter, Caroline M" w:date="2020-03-18T12:07:00Z">
              <w:tcPr>
                <w:tcW w:w="1264" w:type="dxa"/>
                <w:noWrap/>
              </w:tcPr>
            </w:tcPrChange>
          </w:tcPr>
          <w:p w14:paraId="4258599D" w14:textId="1818C544" w:rsidR="0069306C" w:rsidRPr="0069306C" w:rsidRDefault="0069306C" w:rsidP="0069306C">
            <w:pPr>
              <w:rPr>
                <w:rFonts w:ascii="Times New Roman" w:hAnsi="Times New Roman" w:cs="Times New Roman"/>
                <w:b/>
              </w:rPr>
            </w:pPr>
            <w:r w:rsidRPr="0069306C">
              <w:rPr>
                <w:rFonts w:ascii="Times New Roman" w:hAnsi="Times New Roman" w:cs="Times New Roman"/>
                <w:b/>
              </w:rPr>
              <w:t>N= 224</w:t>
            </w:r>
          </w:p>
        </w:tc>
        <w:tc>
          <w:tcPr>
            <w:tcW w:w="1370" w:type="dxa"/>
            <w:noWrap/>
            <w:tcPrChange w:id="57" w:author="Ledbetter, Caroline M" w:date="2020-03-18T12:07:00Z">
              <w:tcPr>
                <w:tcW w:w="1365" w:type="dxa"/>
                <w:noWrap/>
              </w:tcPr>
            </w:tcPrChange>
          </w:tcPr>
          <w:p w14:paraId="5272AF21" w14:textId="0954824C" w:rsidR="0069306C" w:rsidRPr="0069306C" w:rsidRDefault="0069306C" w:rsidP="0069306C">
            <w:pPr>
              <w:rPr>
                <w:rFonts w:ascii="Times New Roman" w:hAnsi="Times New Roman" w:cs="Times New Roman"/>
                <w:b/>
              </w:rPr>
            </w:pPr>
            <w:r w:rsidRPr="0069306C">
              <w:rPr>
                <w:rFonts w:ascii="Times New Roman" w:hAnsi="Times New Roman" w:cs="Times New Roman"/>
                <w:b/>
              </w:rPr>
              <w:t>N= 192</w:t>
            </w:r>
          </w:p>
        </w:tc>
        <w:tc>
          <w:tcPr>
            <w:tcW w:w="1782" w:type="dxa"/>
            <w:noWrap/>
            <w:hideMark/>
            <w:tcPrChange w:id="58" w:author="Ledbetter, Caroline M" w:date="2020-03-18T12:07:00Z">
              <w:tcPr>
                <w:tcW w:w="1775" w:type="dxa"/>
                <w:noWrap/>
                <w:hideMark/>
              </w:tcPr>
            </w:tcPrChange>
          </w:tcPr>
          <w:p w14:paraId="14B56FB0" w14:textId="0A1740C1" w:rsidR="0069306C" w:rsidRPr="0069306C" w:rsidRDefault="0069306C" w:rsidP="0069306C">
            <w:pPr>
              <w:rPr>
                <w:rFonts w:ascii="Times New Roman" w:hAnsi="Times New Roman" w:cs="Times New Roman"/>
                <w:b/>
              </w:rPr>
            </w:pPr>
            <w:r w:rsidRPr="0069306C">
              <w:rPr>
                <w:rFonts w:ascii="Times New Roman" w:hAnsi="Times New Roman" w:cs="Times New Roman"/>
                <w:b/>
              </w:rPr>
              <w:t>N= 151</w:t>
            </w:r>
          </w:p>
        </w:tc>
      </w:tr>
      <w:tr w:rsidR="00AF08FE" w:rsidRPr="0069306C" w14:paraId="0CCAFC28" w14:textId="77777777" w:rsidTr="00AF08FE">
        <w:trPr>
          <w:trHeight w:val="300"/>
          <w:ins w:id="59" w:author="Ledbetter, Caroline M" w:date="2020-03-18T12:06:00Z"/>
          <w:trPrChange w:id="60" w:author="Ledbetter, Caroline M" w:date="2020-03-18T12:07:00Z">
            <w:trPr>
              <w:trHeight w:val="300"/>
            </w:trPr>
          </w:trPrChange>
        </w:trPr>
        <w:tc>
          <w:tcPr>
            <w:tcW w:w="2103" w:type="dxa"/>
            <w:noWrap/>
            <w:tcPrChange w:id="61" w:author="Ledbetter, Caroline M" w:date="2020-03-18T12:07:00Z">
              <w:tcPr>
                <w:tcW w:w="2254" w:type="dxa"/>
                <w:noWrap/>
              </w:tcPr>
            </w:tcPrChange>
          </w:tcPr>
          <w:p w14:paraId="3881652E" w14:textId="4B2779D8" w:rsidR="00AF08FE" w:rsidRPr="0069306C" w:rsidRDefault="00AF08FE" w:rsidP="00AF08FE">
            <w:pPr>
              <w:rPr>
                <w:ins w:id="62" w:author="Ledbetter, Caroline M" w:date="2020-03-18T12:06:00Z"/>
                <w:rFonts w:ascii="Times New Roman" w:hAnsi="Times New Roman" w:cs="Times New Roman"/>
                <w:b/>
              </w:rPr>
            </w:pPr>
            <w:ins w:id="63" w:author="Ledbetter, Caroline M" w:date="2020-03-18T12:07:00Z">
              <w:r>
                <w:rPr>
                  <w:rFonts w:ascii="Times New Roman" w:hAnsi="Times New Roman" w:cs="Times New Roman"/>
                  <w:b/>
                </w:rPr>
                <w:t>Agent</w:t>
              </w:r>
            </w:ins>
          </w:p>
        </w:tc>
        <w:tc>
          <w:tcPr>
            <w:tcW w:w="1402" w:type="dxa"/>
            <w:noWrap/>
            <w:tcPrChange w:id="64" w:author="Ledbetter, Caroline M" w:date="2020-03-18T12:07:00Z">
              <w:tcPr>
                <w:tcW w:w="1109" w:type="dxa"/>
                <w:noWrap/>
              </w:tcPr>
            </w:tcPrChange>
          </w:tcPr>
          <w:p w14:paraId="5713565F" w14:textId="3FE78A94" w:rsidR="00AF08FE" w:rsidRPr="0069306C" w:rsidRDefault="00AF08FE" w:rsidP="00AF08FE">
            <w:pPr>
              <w:rPr>
                <w:ins w:id="65" w:author="Ledbetter, Caroline M" w:date="2020-03-18T12:06:00Z"/>
                <w:rFonts w:ascii="Times New Roman" w:hAnsi="Times New Roman" w:cs="Times New Roman"/>
              </w:rPr>
            </w:pPr>
            <w:ins w:id="66" w:author="Ledbetter, Caroline M" w:date="2020-03-18T12:07:00Z">
              <w:r>
                <w:rPr>
                  <w:rFonts w:ascii="Helvetica Neue" w:hAnsi="Helvetica Neue"/>
                  <w:color w:val="333333"/>
                  <w:sz w:val="21"/>
                  <w:szCs w:val="21"/>
                </w:rPr>
                <w:t>Escherichia</w:t>
              </w:r>
            </w:ins>
          </w:p>
        </w:tc>
        <w:tc>
          <w:tcPr>
            <w:tcW w:w="1186" w:type="dxa"/>
            <w:noWrap/>
            <w:tcPrChange w:id="67" w:author="Ledbetter, Caroline M" w:date="2020-03-18T12:07:00Z">
              <w:tcPr>
                <w:tcW w:w="1365" w:type="dxa"/>
                <w:noWrap/>
              </w:tcPr>
            </w:tcPrChange>
          </w:tcPr>
          <w:p w14:paraId="1BE5715A" w14:textId="30BC251C" w:rsidR="00AF08FE" w:rsidRPr="0069306C" w:rsidRDefault="00AF08FE" w:rsidP="00AF08FE">
            <w:pPr>
              <w:rPr>
                <w:ins w:id="68" w:author="Ledbetter, Caroline M" w:date="2020-03-18T12:06:00Z"/>
                <w:rFonts w:ascii="Times New Roman" w:hAnsi="Times New Roman" w:cs="Times New Roman"/>
              </w:rPr>
            </w:pPr>
            <w:ins w:id="69" w:author="Ledbetter, Caroline M" w:date="2020-03-18T12:07:00Z">
              <w:r>
                <w:rPr>
                  <w:rFonts w:ascii="Helvetica Neue" w:hAnsi="Helvetica Neue"/>
                  <w:color w:val="333333"/>
                  <w:sz w:val="21"/>
                  <w:szCs w:val="21"/>
                </w:rPr>
                <w:t>45(24)</w:t>
              </w:r>
            </w:ins>
          </w:p>
        </w:tc>
        <w:tc>
          <w:tcPr>
            <w:tcW w:w="1269" w:type="dxa"/>
            <w:noWrap/>
            <w:tcPrChange w:id="70" w:author="Ledbetter, Caroline M" w:date="2020-03-18T12:07:00Z">
              <w:tcPr>
                <w:tcW w:w="1264" w:type="dxa"/>
                <w:noWrap/>
              </w:tcPr>
            </w:tcPrChange>
          </w:tcPr>
          <w:p w14:paraId="4C3A4051" w14:textId="3CE878BE" w:rsidR="00AF08FE" w:rsidRPr="0069306C" w:rsidRDefault="00AF08FE" w:rsidP="00AF08FE">
            <w:pPr>
              <w:rPr>
                <w:ins w:id="71" w:author="Ledbetter, Caroline M" w:date="2020-03-18T12:06:00Z"/>
                <w:rFonts w:ascii="Times New Roman" w:hAnsi="Times New Roman" w:cs="Times New Roman"/>
              </w:rPr>
            </w:pPr>
            <w:ins w:id="72" w:author="Ledbetter, Caroline M" w:date="2020-03-18T12:07:00Z">
              <w:r>
                <w:rPr>
                  <w:rFonts w:ascii="Helvetica Neue" w:hAnsi="Helvetica Neue"/>
                  <w:color w:val="333333"/>
                  <w:sz w:val="21"/>
                  <w:szCs w:val="21"/>
                </w:rPr>
                <w:t>36(46)</w:t>
              </w:r>
            </w:ins>
          </w:p>
        </w:tc>
        <w:tc>
          <w:tcPr>
            <w:tcW w:w="1370" w:type="dxa"/>
            <w:noWrap/>
            <w:tcPrChange w:id="73" w:author="Ledbetter, Caroline M" w:date="2020-03-18T12:07:00Z">
              <w:tcPr>
                <w:tcW w:w="1365" w:type="dxa"/>
                <w:noWrap/>
              </w:tcPr>
            </w:tcPrChange>
          </w:tcPr>
          <w:p w14:paraId="71C24D39" w14:textId="3D6CD522" w:rsidR="00AF08FE" w:rsidRPr="0069306C" w:rsidRDefault="00AF08FE" w:rsidP="00AF08FE">
            <w:pPr>
              <w:rPr>
                <w:ins w:id="74" w:author="Ledbetter, Caroline M" w:date="2020-03-18T12:06:00Z"/>
                <w:rFonts w:ascii="Times New Roman" w:hAnsi="Times New Roman" w:cs="Times New Roman"/>
              </w:rPr>
            </w:pPr>
            <w:ins w:id="75" w:author="Ledbetter, Caroline M" w:date="2020-03-18T12:07:00Z">
              <w:r>
                <w:rPr>
                  <w:rFonts w:ascii="Helvetica Neue" w:hAnsi="Helvetica Neue"/>
                  <w:color w:val="333333"/>
                  <w:sz w:val="21"/>
                  <w:szCs w:val="21"/>
                </w:rPr>
                <w:t>–</w:t>
              </w:r>
            </w:ins>
          </w:p>
        </w:tc>
        <w:tc>
          <w:tcPr>
            <w:tcW w:w="1370" w:type="dxa"/>
            <w:noWrap/>
            <w:tcPrChange w:id="76" w:author="Ledbetter, Caroline M" w:date="2020-03-18T12:07:00Z">
              <w:tcPr>
                <w:tcW w:w="1365" w:type="dxa"/>
                <w:noWrap/>
              </w:tcPr>
            </w:tcPrChange>
          </w:tcPr>
          <w:p w14:paraId="46196FD4" w14:textId="13395777" w:rsidR="00AF08FE" w:rsidRPr="0069306C" w:rsidRDefault="00AF08FE" w:rsidP="00AF08FE">
            <w:pPr>
              <w:rPr>
                <w:ins w:id="77" w:author="Ledbetter, Caroline M" w:date="2020-03-18T12:06:00Z"/>
                <w:rFonts w:ascii="Times New Roman" w:hAnsi="Times New Roman" w:cs="Times New Roman"/>
              </w:rPr>
            </w:pPr>
            <w:ins w:id="78" w:author="Ledbetter, Caroline M" w:date="2020-03-18T12:07:00Z">
              <w:r>
                <w:rPr>
                  <w:rFonts w:ascii="Helvetica Neue" w:hAnsi="Helvetica Neue"/>
                  <w:color w:val="333333"/>
                  <w:sz w:val="21"/>
                  <w:szCs w:val="21"/>
                </w:rPr>
                <w:t>17(23)</w:t>
              </w:r>
            </w:ins>
          </w:p>
        </w:tc>
        <w:tc>
          <w:tcPr>
            <w:tcW w:w="1269" w:type="dxa"/>
            <w:noWrap/>
            <w:tcPrChange w:id="79" w:author="Ledbetter, Caroline M" w:date="2020-03-18T12:07:00Z">
              <w:tcPr>
                <w:tcW w:w="1264" w:type="dxa"/>
                <w:noWrap/>
              </w:tcPr>
            </w:tcPrChange>
          </w:tcPr>
          <w:p w14:paraId="58E3F60D" w14:textId="19DD291B" w:rsidR="00AF08FE" w:rsidRPr="0069306C" w:rsidRDefault="00AF08FE" w:rsidP="00AF08FE">
            <w:pPr>
              <w:rPr>
                <w:ins w:id="80" w:author="Ledbetter, Caroline M" w:date="2020-03-18T12:06:00Z"/>
                <w:rFonts w:ascii="Times New Roman" w:hAnsi="Times New Roman" w:cs="Times New Roman"/>
              </w:rPr>
            </w:pPr>
            <w:ins w:id="81" w:author="Ledbetter, Caroline M" w:date="2020-03-18T12:07:00Z">
              <w:r>
                <w:rPr>
                  <w:rFonts w:ascii="Helvetica Neue" w:hAnsi="Helvetica Neue"/>
                  <w:color w:val="333333"/>
                  <w:sz w:val="21"/>
                  <w:szCs w:val="21"/>
                </w:rPr>
                <w:t>144(46)</w:t>
              </w:r>
            </w:ins>
          </w:p>
        </w:tc>
        <w:tc>
          <w:tcPr>
            <w:tcW w:w="1269" w:type="dxa"/>
            <w:noWrap/>
            <w:tcPrChange w:id="82" w:author="Ledbetter, Caroline M" w:date="2020-03-18T12:07:00Z">
              <w:tcPr>
                <w:tcW w:w="1264" w:type="dxa"/>
                <w:noWrap/>
              </w:tcPr>
            </w:tcPrChange>
          </w:tcPr>
          <w:p w14:paraId="3C6328FD" w14:textId="547E9F1D" w:rsidR="00AF08FE" w:rsidRPr="0069306C" w:rsidRDefault="00AF08FE" w:rsidP="00AF08FE">
            <w:pPr>
              <w:rPr>
                <w:ins w:id="83" w:author="Ledbetter, Caroline M" w:date="2020-03-18T12:06:00Z"/>
                <w:rFonts w:ascii="Times New Roman" w:hAnsi="Times New Roman" w:cs="Times New Roman"/>
              </w:rPr>
            </w:pPr>
            <w:ins w:id="84" w:author="Ledbetter, Caroline M" w:date="2020-03-18T12:07:00Z">
              <w:r>
                <w:rPr>
                  <w:rFonts w:ascii="Helvetica Neue" w:hAnsi="Helvetica Neue"/>
                  <w:color w:val="333333"/>
                  <w:sz w:val="21"/>
                  <w:szCs w:val="21"/>
                </w:rPr>
                <w:t>3(1)</w:t>
              </w:r>
            </w:ins>
          </w:p>
        </w:tc>
        <w:tc>
          <w:tcPr>
            <w:tcW w:w="1370" w:type="dxa"/>
            <w:noWrap/>
            <w:tcPrChange w:id="85" w:author="Ledbetter, Caroline M" w:date="2020-03-18T12:07:00Z">
              <w:tcPr>
                <w:tcW w:w="1365" w:type="dxa"/>
                <w:noWrap/>
              </w:tcPr>
            </w:tcPrChange>
          </w:tcPr>
          <w:p w14:paraId="43284AB3" w14:textId="18AAFF1E" w:rsidR="00AF08FE" w:rsidRPr="0069306C" w:rsidRDefault="00AF08FE" w:rsidP="00AF08FE">
            <w:pPr>
              <w:rPr>
                <w:ins w:id="86" w:author="Ledbetter, Caroline M" w:date="2020-03-18T12:06:00Z"/>
                <w:rFonts w:ascii="Times New Roman" w:hAnsi="Times New Roman" w:cs="Times New Roman"/>
              </w:rPr>
            </w:pPr>
            <w:ins w:id="87" w:author="Ledbetter, Caroline M" w:date="2020-03-18T12:07:00Z">
              <w:r>
                <w:rPr>
                  <w:rFonts w:ascii="Helvetica Neue" w:hAnsi="Helvetica Neue"/>
                  <w:color w:val="333333"/>
                  <w:sz w:val="21"/>
                  <w:szCs w:val="21"/>
                </w:rPr>
                <w:t>61(32)</w:t>
              </w:r>
            </w:ins>
          </w:p>
        </w:tc>
        <w:tc>
          <w:tcPr>
            <w:tcW w:w="1782" w:type="dxa"/>
            <w:noWrap/>
            <w:tcPrChange w:id="88" w:author="Ledbetter, Caroline M" w:date="2020-03-18T12:07:00Z">
              <w:tcPr>
                <w:tcW w:w="1775" w:type="dxa"/>
                <w:noWrap/>
              </w:tcPr>
            </w:tcPrChange>
          </w:tcPr>
          <w:p w14:paraId="7BC6983B" w14:textId="7309E4BB" w:rsidR="00AF08FE" w:rsidRPr="0069306C" w:rsidRDefault="00AF08FE" w:rsidP="00AF08FE">
            <w:pPr>
              <w:rPr>
                <w:ins w:id="89" w:author="Ledbetter, Caroline M" w:date="2020-03-18T12:06:00Z"/>
                <w:rFonts w:ascii="Times New Roman" w:hAnsi="Times New Roman" w:cs="Times New Roman"/>
              </w:rPr>
            </w:pPr>
            <w:ins w:id="90" w:author="Ledbetter, Caroline M" w:date="2020-03-18T12:07:00Z">
              <w:r>
                <w:rPr>
                  <w:rFonts w:ascii="Helvetica Neue" w:hAnsi="Helvetica Neue"/>
                  <w:color w:val="333333"/>
                  <w:sz w:val="21"/>
                  <w:szCs w:val="21"/>
                </w:rPr>
                <w:t>31(21)</w:t>
              </w:r>
            </w:ins>
          </w:p>
        </w:tc>
      </w:tr>
      <w:tr w:rsidR="00AF08FE" w:rsidRPr="0069306C" w14:paraId="7450FF01" w14:textId="77777777" w:rsidTr="00AF08FE">
        <w:trPr>
          <w:trHeight w:val="300"/>
          <w:ins w:id="91" w:author="Ledbetter, Caroline M" w:date="2020-03-18T12:06:00Z"/>
          <w:trPrChange w:id="92" w:author="Ledbetter, Caroline M" w:date="2020-03-18T12:07:00Z">
            <w:trPr>
              <w:trHeight w:val="300"/>
            </w:trPr>
          </w:trPrChange>
        </w:trPr>
        <w:tc>
          <w:tcPr>
            <w:tcW w:w="2103" w:type="dxa"/>
            <w:noWrap/>
            <w:tcPrChange w:id="93" w:author="Ledbetter, Caroline M" w:date="2020-03-18T12:07:00Z">
              <w:tcPr>
                <w:tcW w:w="2254" w:type="dxa"/>
                <w:noWrap/>
              </w:tcPr>
            </w:tcPrChange>
          </w:tcPr>
          <w:p w14:paraId="7051526C" w14:textId="77777777" w:rsidR="00AF08FE" w:rsidRPr="0069306C" w:rsidRDefault="00AF08FE" w:rsidP="00AF08FE">
            <w:pPr>
              <w:rPr>
                <w:ins w:id="94" w:author="Ledbetter, Caroline M" w:date="2020-03-18T12:06:00Z"/>
                <w:rFonts w:ascii="Times New Roman" w:hAnsi="Times New Roman" w:cs="Times New Roman"/>
                <w:b/>
              </w:rPr>
            </w:pPr>
          </w:p>
        </w:tc>
        <w:tc>
          <w:tcPr>
            <w:tcW w:w="1402" w:type="dxa"/>
            <w:noWrap/>
            <w:tcPrChange w:id="95" w:author="Ledbetter, Caroline M" w:date="2020-03-18T12:07:00Z">
              <w:tcPr>
                <w:tcW w:w="1109" w:type="dxa"/>
                <w:noWrap/>
              </w:tcPr>
            </w:tcPrChange>
          </w:tcPr>
          <w:p w14:paraId="7AD3F610" w14:textId="5D98DB09" w:rsidR="00AF08FE" w:rsidRPr="0069306C" w:rsidRDefault="00AF08FE" w:rsidP="00AF08FE">
            <w:pPr>
              <w:rPr>
                <w:ins w:id="96" w:author="Ledbetter, Caroline M" w:date="2020-03-18T12:06:00Z"/>
                <w:rFonts w:ascii="Times New Roman" w:hAnsi="Times New Roman" w:cs="Times New Roman"/>
              </w:rPr>
            </w:pPr>
            <w:ins w:id="97" w:author="Ledbetter, Caroline M" w:date="2020-03-18T12:07:00Z">
              <w:r>
                <w:rPr>
                  <w:rFonts w:ascii="Helvetica Neue" w:hAnsi="Helvetica Neue"/>
                  <w:color w:val="333333"/>
                  <w:sz w:val="21"/>
                  <w:szCs w:val="21"/>
                </w:rPr>
                <w:t>Salmonella</w:t>
              </w:r>
            </w:ins>
          </w:p>
        </w:tc>
        <w:tc>
          <w:tcPr>
            <w:tcW w:w="1186" w:type="dxa"/>
            <w:noWrap/>
            <w:tcPrChange w:id="98" w:author="Ledbetter, Caroline M" w:date="2020-03-18T12:07:00Z">
              <w:tcPr>
                <w:tcW w:w="1365" w:type="dxa"/>
                <w:noWrap/>
              </w:tcPr>
            </w:tcPrChange>
          </w:tcPr>
          <w:p w14:paraId="3093B555" w14:textId="4C17C0E9" w:rsidR="00AF08FE" w:rsidRPr="0069306C" w:rsidRDefault="00AF08FE" w:rsidP="00AF08FE">
            <w:pPr>
              <w:rPr>
                <w:ins w:id="99" w:author="Ledbetter, Caroline M" w:date="2020-03-18T12:06:00Z"/>
                <w:rFonts w:ascii="Times New Roman" w:hAnsi="Times New Roman" w:cs="Times New Roman"/>
              </w:rPr>
            </w:pPr>
            <w:ins w:id="100" w:author="Ledbetter, Caroline M" w:date="2020-03-18T12:07:00Z">
              <w:r>
                <w:rPr>
                  <w:rFonts w:ascii="Helvetica Neue" w:hAnsi="Helvetica Neue"/>
                  <w:color w:val="333333"/>
                  <w:sz w:val="21"/>
                  <w:szCs w:val="21"/>
                </w:rPr>
                <w:t>142(76)</w:t>
              </w:r>
            </w:ins>
          </w:p>
        </w:tc>
        <w:tc>
          <w:tcPr>
            <w:tcW w:w="1269" w:type="dxa"/>
            <w:noWrap/>
            <w:tcPrChange w:id="101" w:author="Ledbetter, Caroline M" w:date="2020-03-18T12:07:00Z">
              <w:tcPr>
                <w:tcW w:w="1264" w:type="dxa"/>
                <w:noWrap/>
              </w:tcPr>
            </w:tcPrChange>
          </w:tcPr>
          <w:p w14:paraId="2DA0388D" w14:textId="46507FEA" w:rsidR="00AF08FE" w:rsidRPr="0069306C" w:rsidRDefault="00AF08FE" w:rsidP="00AF08FE">
            <w:pPr>
              <w:rPr>
                <w:ins w:id="102" w:author="Ledbetter, Caroline M" w:date="2020-03-18T12:06:00Z"/>
                <w:rFonts w:ascii="Times New Roman" w:hAnsi="Times New Roman" w:cs="Times New Roman"/>
              </w:rPr>
            </w:pPr>
            <w:ins w:id="103" w:author="Ledbetter, Caroline M" w:date="2020-03-18T12:07:00Z">
              <w:r>
                <w:rPr>
                  <w:rFonts w:ascii="Helvetica Neue" w:hAnsi="Helvetica Neue"/>
                  <w:color w:val="333333"/>
                  <w:sz w:val="21"/>
                  <w:szCs w:val="21"/>
                </w:rPr>
                <w:t>43(54)</w:t>
              </w:r>
            </w:ins>
          </w:p>
        </w:tc>
        <w:tc>
          <w:tcPr>
            <w:tcW w:w="1370" w:type="dxa"/>
            <w:noWrap/>
            <w:tcPrChange w:id="104" w:author="Ledbetter, Caroline M" w:date="2020-03-18T12:07:00Z">
              <w:tcPr>
                <w:tcW w:w="1365" w:type="dxa"/>
                <w:noWrap/>
              </w:tcPr>
            </w:tcPrChange>
          </w:tcPr>
          <w:p w14:paraId="76A63550" w14:textId="1948029C" w:rsidR="00AF08FE" w:rsidRPr="0069306C" w:rsidRDefault="00AF08FE" w:rsidP="00AF08FE">
            <w:pPr>
              <w:rPr>
                <w:ins w:id="105" w:author="Ledbetter, Caroline M" w:date="2020-03-18T12:06:00Z"/>
                <w:rFonts w:ascii="Times New Roman" w:hAnsi="Times New Roman" w:cs="Times New Roman"/>
              </w:rPr>
            </w:pPr>
            <w:ins w:id="106" w:author="Ledbetter, Caroline M" w:date="2020-03-18T12:07:00Z">
              <w:r>
                <w:rPr>
                  <w:rFonts w:ascii="Helvetica Neue" w:hAnsi="Helvetica Neue"/>
                  <w:color w:val="333333"/>
                  <w:sz w:val="21"/>
                  <w:szCs w:val="21"/>
                </w:rPr>
                <w:t>155(100)</w:t>
              </w:r>
            </w:ins>
          </w:p>
        </w:tc>
        <w:tc>
          <w:tcPr>
            <w:tcW w:w="1370" w:type="dxa"/>
            <w:noWrap/>
            <w:tcPrChange w:id="107" w:author="Ledbetter, Caroline M" w:date="2020-03-18T12:07:00Z">
              <w:tcPr>
                <w:tcW w:w="1365" w:type="dxa"/>
                <w:noWrap/>
              </w:tcPr>
            </w:tcPrChange>
          </w:tcPr>
          <w:p w14:paraId="615831D3" w14:textId="7A98E2E6" w:rsidR="00AF08FE" w:rsidRPr="0069306C" w:rsidRDefault="00AF08FE" w:rsidP="00AF08FE">
            <w:pPr>
              <w:rPr>
                <w:ins w:id="108" w:author="Ledbetter, Caroline M" w:date="2020-03-18T12:06:00Z"/>
                <w:rFonts w:ascii="Times New Roman" w:hAnsi="Times New Roman" w:cs="Times New Roman"/>
              </w:rPr>
            </w:pPr>
            <w:ins w:id="109" w:author="Ledbetter, Caroline M" w:date="2020-03-18T12:07:00Z">
              <w:r>
                <w:rPr>
                  <w:rFonts w:ascii="Helvetica Neue" w:hAnsi="Helvetica Neue"/>
                  <w:color w:val="333333"/>
                  <w:sz w:val="21"/>
                  <w:szCs w:val="21"/>
                </w:rPr>
                <w:t>58(77)</w:t>
              </w:r>
            </w:ins>
          </w:p>
        </w:tc>
        <w:tc>
          <w:tcPr>
            <w:tcW w:w="1269" w:type="dxa"/>
            <w:noWrap/>
            <w:tcPrChange w:id="110" w:author="Ledbetter, Caroline M" w:date="2020-03-18T12:07:00Z">
              <w:tcPr>
                <w:tcW w:w="1264" w:type="dxa"/>
                <w:noWrap/>
              </w:tcPr>
            </w:tcPrChange>
          </w:tcPr>
          <w:p w14:paraId="0F7C5DEC" w14:textId="564595A7" w:rsidR="00AF08FE" w:rsidRPr="0069306C" w:rsidRDefault="00AF08FE" w:rsidP="00AF08FE">
            <w:pPr>
              <w:rPr>
                <w:ins w:id="111" w:author="Ledbetter, Caroline M" w:date="2020-03-18T12:06:00Z"/>
                <w:rFonts w:ascii="Times New Roman" w:hAnsi="Times New Roman" w:cs="Times New Roman"/>
              </w:rPr>
            </w:pPr>
            <w:ins w:id="112" w:author="Ledbetter, Caroline M" w:date="2020-03-18T12:07:00Z">
              <w:r>
                <w:rPr>
                  <w:rFonts w:ascii="Helvetica Neue" w:hAnsi="Helvetica Neue"/>
                  <w:color w:val="333333"/>
                  <w:sz w:val="21"/>
                  <w:szCs w:val="21"/>
                </w:rPr>
                <w:t>168(54)</w:t>
              </w:r>
            </w:ins>
          </w:p>
        </w:tc>
        <w:tc>
          <w:tcPr>
            <w:tcW w:w="1269" w:type="dxa"/>
            <w:noWrap/>
            <w:tcPrChange w:id="113" w:author="Ledbetter, Caroline M" w:date="2020-03-18T12:07:00Z">
              <w:tcPr>
                <w:tcW w:w="1264" w:type="dxa"/>
                <w:noWrap/>
              </w:tcPr>
            </w:tcPrChange>
          </w:tcPr>
          <w:p w14:paraId="312BDA49" w14:textId="468B0A80" w:rsidR="00AF08FE" w:rsidRPr="0069306C" w:rsidRDefault="00AF08FE" w:rsidP="00AF08FE">
            <w:pPr>
              <w:rPr>
                <w:ins w:id="114" w:author="Ledbetter, Caroline M" w:date="2020-03-18T12:06:00Z"/>
                <w:rFonts w:ascii="Times New Roman" w:hAnsi="Times New Roman" w:cs="Times New Roman"/>
              </w:rPr>
            </w:pPr>
            <w:ins w:id="115" w:author="Ledbetter, Caroline M" w:date="2020-03-18T12:07:00Z">
              <w:r>
                <w:rPr>
                  <w:rFonts w:ascii="Helvetica Neue" w:hAnsi="Helvetica Neue"/>
                  <w:color w:val="333333"/>
                  <w:sz w:val="21"/>
                  <w:szCs w:val="21"/>
                </w:rPr>
                <w:t>221(99)</w:t>
              </w:r>
            </w:ins>
          </w:p>
        </w:tc>
        <w:tc>
          <w:tcPr>
            <w:tcW w:w="1370" w:type="dxa"/>
            <w:noWrap/>
            <w:tcPrChange w:id="116" w:author="Ledbetter, Caroline M" w:date="2020-03-18T12:07:00Z">
              <w:tcPr>
                <w:tcW w:w="1365" w:type="dxa"/>
                <w:noWrap/>
              </w:tcPr>
            </w:tcPrChange>
          </w:tcPr>
          <w:p w14:paraId="7A61FB28" w14:textId="5F1E9A61" w:rsidR="00AF08FE" w:rsidRPr="0069306C" w:rsidRDefault="00AF08FE" w:rsidP="00AF08FE">
            <w:pPr>
              <w:rPr>
                <w:ins w:id="117" w:author="Ledbetter, Caroline M" w:date="2020-03-18T12:06:00Z"/>
                <w:rFonts w:ascii="Times New Roman" w:hAnsi="Times New Roman" w:cs="Times New Roman"/>
              </w:rPr>
            </w:pPr>
            <w:ins w:id="118" w:author="Ledbetter, Caroline M" w:date="2020-03-18T12:07:00Z">
              <w:r>
                <w:rPr>
                  <w:rFonts w:ascii="Helvetica Neue" w:hAnsi="Helvetica Neue"/>
                  <w:color w:val="333333"/>
                  <w:sz w:val="21"/>
                  <w:szCs w:val="21"/>
                </w:rPr>
                <w:t>131(68)</w:t>
              </w:r>
            </w:ins>
          </w:p>
        </w:tc>
        <w:tc>
          <w:tcPr>
            <w:tcW w:w="1782" w:type="dxa"/>
            <w:noWrap/>
            <w:tcPrChange w:id="119" w:author="Ledbetter, Caroline M" w:date="2020-03-18T12:07:00Z">
              <w:tcPr>
                <w:tcW w:w="1775" w:type="dxa"/>
                <w:noWrap/>
              </w:tcPr>
            </w:tcPrChange>
          </w:tcPr>
          <w:p w14:paraId="1BED292A" w14:textId="341558D3" w:rsidR="00AF08FE" w:rsidRPr="0069306C" w:rsidRDefault="00AF08FE" w:rsidP="00AF08FE">
            <w:pPr>
              <w:rPr>
                <w:ins w:id="120" w:author="Ledbetter, Caroline M" w:date="2020-03-18T12:06:00Z"/>
                <w:rFonts w:ascii="Times New Roman" w:hAnsi="Times New Roman" w:cs="Times New Roman"/>
              </w:rPr>
            </w:pPr>
            <w:ins w:id="121" w:author="Ledbetter, Caroline M" w:date="2020-03-18T12:07:00Z">
              <w:r>
                <w:rPr>
                  <w:rFonts w:ascii="Helvetica Neue" w:hAnsi="Helvetica Neue"/>
                  <w:color w:val="333333"/>
                  <w:sz w:val="21"/>
                  <w:szCs w:val="21"/>
                </w:rPr>
                <w:t>120(79)</w:t>
              </w:r>
            </w:ins>
          </w:p>
        </w:tc>
      </w:tr>
      <w:tr w:rsidR="0069306C" w:rsidRPr="0069306C" w14:paraId="1714DBF3" w14:textId="77777777" w:rsidTr="00AF08FE">
        <w:trPr>
          <w:trHeight w:val="300"/>
          <w:trPrChange w:id="122" w:author="Ledbetter, Caroline M" w:date="2020-03-18T12:07:00Z">
            <w:trPr>
              <w:trHeight w:val="300"/>
            </w:trPr>
          </w:trPrChange>
        </w:trPr>
        <w:tc>
          <w:tcPr>
            <w:tcW w:w="2103" w:type="dxa"/>
            <w:noWrap/>
            <w:hideMark/>
            <w:tcPrChange w:id="123" w:author="Ledbetter, Caroline M" w:date="2020-03-18T12:07:00Z">
              <w:tcPr>
                <w:tcW w:w="2254" w:type="dxa"/>
                <w:noWrap/>
                <w:hideMark/>
              </w:tcPr>
            </w:tcPrChange>
          </w:tcPr>
          <w:p w14:paraId="4F4D96BA"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Season</w:t>
            </w:r>
          </w:p>
        </w:tc>
        <w:tc>
          <w:tcPr>
            <w:tcW w:w="1402" w:type="dxa"/>
            <w:noWrap/>
            <w:hideMark/>
            <w:tcPrChange w:id="124" w:author="Ledbetter, Caroline M" w:date="2020-03-18T12:07:00Z">
              <w:tcPr>
                <w:tcW w:w="1109" w:type="dxa"/>
                <w:noWrap/>
                <w:hideMark/>
              </w:tcPr>
            </w:tcPrChange>
          </w:tcPr>
          <w:p w14:paraId="6E9C335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Winter</w:t>
            </w:r>
          </w:p>
        </w:tc>
        <w:tc>
          <w:tcPr>
            <w:tcW w:w="1186" w:type="dxa"/>
            <w:noWrap/>
            <w:hideMark/>
            <w:tcPrChange w:id="125" w:author="Ledbetter, Caroline M" w:date="2020-03-18T12:07:00Z">
              <w:tcPr>
                <w:tcW w:w="1365" w:type="dxa"/>
                <w:noWrap/>
                <w:hideMark/>
              </w:tcPr>
            </w:tcPrChange>
          </w:tcPr>
          <w:p w14:paraId="796B4FC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65(35)</w:t>
            </w:r>
          </w:p>
        </w:tc>
        <w:tc>
          <w:tcPr>
            <w:tcW w:w="1269" w:type="dxa"/>
            <w:noWrap/>
            <w:hideMark/>
            <w:tcPrChange w:id="126" w:author="Ledbetter, Caroline M" w:date="2020-03-18T12:07:00Z">
              <w:tcPr>
                <w:tcW w:w="1264" w:type="dxa"/>
                <w:noWrap/>
                <w:hideMark/>
              </w:tcPr>
            </w:tcPrChange>
          </w:tcPr>
          <w:p w14:paraId="24E13D3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16(20)</w:t>
            </w:r>
          </w:p>
        </w:tc>
        <w:tc>
          <w:tcPr>
            <w:tcW w:w="1370" w:type="dxa"/>
            <w:noWrap/>
            <w:hideMark/>
            <w:tcPrChange w:id="127" w:author="Ledbetter, Caroline M" w:date="2020-03-18T12:07:00Z">
              <w:tcPr>
                <w:tcW w:w="1365" w:type="dxa"/>
                <w:noWrap/>
                <w:hideMark/>
              </w:tcPr>
            </w:tcPrChange>
          </w:tcPr>
          <w:p w14:paraId="6FF66DC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27(17)</w:t>
            </w:r>
          </w:p>
        </w:tc>
        <w:tc>
          <w:tcPr>
            <w:tcW w:w="1370" w:type="dxa"/>
            <w:noWrap/>
            <w:hideMark/>
            <w:tcPrChange w:id="128" w:author="Ledbetter, Caroline M" w:date="2020-03-18T12:07:00Z">
              <w:tcPr>
                <w:tcW w:w="1365" w:type="dxa"/>
                <w:noWrap/>
                <w:hideMark/>
              </w:tcPr>
            </w:tcPrChange>
          </w:tcPr>
          <w:p w14:paraId="5BDE3C5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8(11)</w:t>
            </w:r>
          </w:p>
        </w:tc>
        <w:tc>
          <w:tcPr>
            <w:tcW w:w="1269" w:type="dxa"/>
            <w:noWrap/>
            <w:hideMark/>
            <w:tcPrChange w:id="129" w:author="Ledbetter, Caroline M" w:date="2020-03-18T12:07:00Z">
              <w:tcPr>
                <w:tcW w:w="1264" w:type="dxa"/>
                <w:noWrap/>
                <w:hideMark/>
              </w:tcPr>
            </w:tcPrChange>
          </w:tcPr>
          <w:p w14:paraId="77BEAA4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41(13)</w:t>
            </w:r>
          </w:p>
        </w:tc>
        <w:tc>
          <w:tcPr>
            <w:tcW w:w="1269" w:type="dxa"/>
            <w:noWrap/>
            <w:hideMark/>
            <w:tcPrChange w:id="130" w:author="Ledbetter, Caroline M" w:date="2020-03-18T12:07:00Z">
              <w:tcPr>
                <w:tcW w:w="1264" w:type="dxa"/>
                <w:noWrap/>
                <w:hideMark/>
              </w:tcPr>
            </w:tcPrChange>
          </w:tcPr>
          <w:p w14:paraId="6898491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27(12)</w:t>
            </w:r>
          </w:p>
        </w:tc>
        <w:tc>
          <w:tcPr>
            <w:tcW w:w="1370" w:type="dxa"/>
            <w:noWrap/>
            <w:hideMark/>
            <w:tcPrChange w:id="131" w:author="Ledbetter, Caroline M" w:date="2020-03-18T12:07:00Z">
              <w:tcPr>
                <w:tcW w:w="1365" w:type="dxa"/>
                <w:noWrap/>
                <w:hideMark/>
              </w:tcPr>
            </w:tcPrChange>
          </w:tcPr>
          <w:p w14:paraId="3539517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37(19)</w:t>
            </w:r>
          </w:p>
        </w:tc>
        <w:tc>
          <w:tcPr>
            <w:tcW w:w="1782" w:type="dxa"/>
            <w:noWrap/>
            <w:hideMark/>
            <w:tcPrChange w:id="132" w:author="Ledbetter, Caroline M" w:date="2020-03-18T12:07:00Z">
              <w:tcPr>
                <w:tcW w:w="1775" w:type="dxa"/>
                <w:noWrap/>
                <w:hideMark/>
              </w:tcPr>
            </w:tcPrChange>
          </w:tcPr>
          <w:p w14:paraId="72F75F6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25(17)</w:t>
            </w:r>
          </w:p>
        </w:tc>
      </w:tr>
      <w:tr w:rsidR="0069306C" w:rsidRPr="0069306C" w14:paraId="641FC04F" w14:textId="77777777" w:rsidTr="00AF08FE">
        <w:trPr>
          <w:trHeight w:val="300"/>
          <w:trPrChange w:id="133" w:author="Ledbetter, Caroline M" w:date="2020-03-18T12:07:00Z">
            <w:trPr>
              <w:trHeight w:val="300"/>
            </w:trPr>
          </w:trPrChange>
        </w:trPr>
        <w:tc>
          <w:tcPr>
            <w:tcW w:w="2103" w:type="dxa"/>
            <w:noWrap/>
            <w:hideMark/>
            <w:tcPrChange w:id="134" w:author="Ledbetter, Caroline M" w:date="2020-03-18T12:07:00Z">
              <w:tcPr>
                <w:tcW w:w="2254" w:type="dxa"/>
                <w:noWrap/>
                <w:hideMark/>
              </w:tcPr>
            </w:tcPrChange>
          </w:tcPr>
          <w:p w14:paraId="1646BCCA" w14:textId="77777777" w:rsidR="0069306C" w:rsidRPr="0069306C" w:rsidRDefault="0069306C" w:rsidP="0069306C">
            <w:pPr>
              <w:rPr>
                <w:rFonts w:ascii="Times New Roman" w:hAnsi="Times New Roman" w:cs="Times New Roman"/>
                <w:b/>
              </w:rPr>
            </w:pPr>
          </w:p>
        </w:tc>
        <w:tc>
          <w:tcPr>
            <w:tcW w:w="1402" w:type="dxa"/>
            <w:noWrap/>
            <w:hideMark/>
            <w:tcPrChange w:id="135" w:author="Ledbetter, Caroline M" w:date="2020-03-18T12:07:00Z">
              <w:tcPr>
                <w:tcW w:w="1109" w:type="dxa"/>
                <w:noWrap/>
                <w:hideMark/>
              </w:tcPr>
            </w:tcPrChange>
          </w:tcPr>
          <w:p w14:paraId="32C55E1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Spring</w:t>
            </w:r>
          </w:p>
        </w:tc>
        <w:tc>
          <w:tcPr>
            <w:tcW w:w="1186" w:type="dxa"/>
            <w:noWrap/>
            <w:hideMark/>
            <w:tcPrChange w:id="136" w:author="Ledbetter, Caroline M" w:date="2020-03-18T12:07:00Z">
              <w:tcPr>
                <w:tcW w:w="1365" w:type="dxa"/>
                <w:noWrap/>
                <w:hideMark/>
              </w:tcPr>
            </w:tcPrChange>
          </w:tcPr>
          <w:p w14:paraId="58B8320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51(27)</w:t>
            </w:r>
          </w:p>
        </w:tc>
        <w:tc>
          <w:tcPr>
            <w:tcW w:w="1269" w:type="dxa"/>
            <w:noWrap/>
            <w:hideMark/>
            <w:tcPrChange w:id="137" w:author="Ledbetter, Caroline M" w:date="2020-03-18T12:07:00Z">
              <w:tcPr>
                <w:tcW w:w="1264" w:type="dxa"/>
                <w:noWrap/>
                <w:hideMark/>
              </w:tcPr>
            </w:tcPrChange>
          </w:tcPr>
          <w:p w14:paraId="2D636EC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19(24)</w:t>
            </w:r>
          </w:p>
        </w:tc>
        <w:tc>
          <w:tcPr>
            <w:tcW w:w="1370" w:type="dxa"/>
            <w:noWrap/>
            <w:hideMark/>
            <w:tcPrChange w:id="138" w:author="Ledbetter, Caroline M" w:date="2020-03-18T12:07:00Z">
              <w:tcPr>
                <w:tcW w:w="1365" w:type="dxa"/>
                <w:noWrap/>
                <w:hideMark/>
              </w:tcPr>
            </w:tcPrChange>
          </w:tcPr>
          <w:p w14:paraId="5A9D083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37(24)</w:t>
            </w:r>
          </w:p>
        </w:tc>
        <w:tc>
          <w:tcPr>
            <w:tcW w:w="1370" w:type="dxa"/>
            <w:noWrap/>
            <w:hideMark/>
            <w:tcPrChange w:id="139" w:author="Ledbetter, Caroline M" w:date="2020-03-18T12:07:00Z">
              <w:tcPr>
                <w:tcW w:w="1365" w:type="dxa"/>
                <w:noWrap/>
                <w:hideMark/>
              </w:tcPr>
            </w:tcPrChange>
          </w:tcPr>
          <w:p w14:paraId="55518DA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27(36)</w:t>
            </w:r>
          </w:p>
        </w:tc>
        <w:tc>
          <w:tcPr>
            <w:tcW w:w="1269" w:type="dxa"/>
            <w:noWrap/>
            <w:hideMark/>
            <w:tcPrChange w:id="140" w:author="Ledbetter, Caroline M" w:date="2020-03-18T12:07:00Z">
              <w:tcPr>
                <w:tcW w:w="1264" w:type="dxa"/>
                <w:noWrap/>
                <w:hideMark/>
              </w:tcPr>
            </w:tcPrChange>
          </w:tcPr>
          <w:p w14:paraId="34B4582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104(33)</w:t>
            </w:r>
          </w:p>
        </w:tc>
        <w:tc>
          <w:tcPr>
            <w:tcW w:w="1269" w:type="dxa"/>
            <w:noWrap/>
            <w:hideMark/>
            <w:tcPrChange w:id="141" w:author="Ledbetter, Caroline M" w:date="2020-03-18T12:07:00Z">
              <w:tcPr>
                <w:tcW w:w="1264" w:type="dxa"/>
                <w:noWrap/>
                <w:hideMark/>
              </w:tcPr>
            </w:tcPrChange>
          </w:tcPr>
          <w:p w14:paraId="05A675C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61(27)</w:t>
            </w:r>
          </w:p>
        </w:tc>
        <w:tc>
          <w:tcPr>
            <w:tcW w:w="1370" w:type="dxa"/>
            <w:noWrap/>
            <w:hideMark/>
            <w:tcPrChange w:id="142" w:author="Ledbetter, Caroline M" w:date="2020-03-18T12:07:00Z">
              <w:tcPr>
                <w:tcW w:w="1365" w:type="dxa"/>
                <w:noWrap/>
                <w:hideMark/>
              </w:tcPr>
            </w:tcPrChange>
          </w:tcPr>
          <w:p w14:paraId="5E015A8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57(30)</w:t>
            </w:r>
          </w:p>
        </w:tc>
        <w:tc>
          <w:tcPr>
            <w:tcW w:w="1782" w:type="dxa"/>
            <w:noWrap/>
            <w:hideMark/>
            <w:tcPrChange w:id="143" w:author="Ledbetter, Caroline M" w:date="2020-03-18T12:07:00Z">
              <w:tcPr>
                <w:tcW w:w="1775" w:type="dxa"/>
                <w:noWrap/>
                <w:hideMark/>
              </w:tcPr>
            </w:tcPrChange>
          </w:tcPr>
          <w:p w14:paraId="74FB34A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39(26)</w:t>
            </w:r>
          </w:p>
        </w:tc>
      </w:tr>
      <w:tr w:rsidR="0069306C" w:rsidRPr="0069306C" w14:paraId="678EFC4D" w14:textId="77777777" w:rsidTr="00AF08FE">
        <w:trPr>
          <w:trHeight w:val="300"/>
          <w:trPrChange w:id="144" w:author="Ledbetter, Caroline M" w:date="2020-03-18T12:07:00Z">
            <w:trPr>
              <w:trHeight w:val="300"/>
            </w:trPr>
          </w:trPrChange>
        </w:trPr>
        <w:tc>
          <w:tcPr>
            <w:tcW w:w="2103" w:type="dxa"/>
            <w:noWrap/>
            <w:hideMark/>
            <w:tcPrChange w:id="145" w:author="Ledbetter, Caroline M" w:date="2020-03-18T12:07:00Z">
              <w:tcPr>
                <w:tcW w:w="2254" w:type="dxa"/>
                <w:noWrap/>
                <w:hideMark/>
              </w:tcPr>
            </w:tcPrChange>
          </w:tcPr>
          <w:p w14:paraId="31218838" w14:textId="77777777" w:rsidR="0069306C" w:rsidRPr="0069306C" w:rsidRDefault="0069306C" w:rsidP="0069306C">
            <w:pPr>
              <w:rPr>
                <w:rFonts w:ascii="Times New Roman" w:hAnsi="Times New Roman" w:cs="Times New Roman"/>
                <w:b/>
              </w:rPr>
            </w:pPr>
          </w:p>
        </w:tc>
        <w:tc>
          <w:tcPr>
            <w:tcW w:w="1402" w:type="dxa"/>
            <w:noWrap/>
            <w:hideMark/>
            <w:tcPrChange w:id="146" w:author="Ledbetter, Caroline M" w:date="2020-03-18T12:07:00Z">
              <w:tcPr>
                <w:tcW w:w="1109" w:type="dxa"/>
                <w:noWrap/>
                <w:hideMark/>
              </w:tcPr>
            </w:tcPrChange>
          </w:tcPr>
          <w:p w14:paraId="6E7386E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Summer</w:t>
            </w:r>
          </w:p>
        </w:tc>
        <w:tc>
          <w:tcPr>
            <w:tcW w:w="1186" w:type="dxa"/>
            <w:noWrap/>
            <w:hideMark/>
            <w:tcPrChange w:id="147" w:author="Ledbetter, Caroline M" w:date="2020-03-18T12:07:00Z">
              <w:tcPr>
                <w:tcW w:w="1365" w:type="dxa"/>
                <w:noWrap/>
                <w:hideMark/>
              </w:tcPr>
            </w:tcPrChange>
          </w:tcPr>
          <w:p w14:paraId="610C80A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43(23)</w:t>
            </w:r>
          </w:p>
        </w:tc>
        <w:tc>
          <w:tcPr>
            <w:tcW w:w="1269" w:type="dxa"/>
            <w:noWrap/>
            <w:hideMark/>
            <w:tcPrChange w:id="148" w:author="Ledbetter, Caroline M" w:date="2020-03-18T12:07:00Z">
              <w:tcPr>
                <w:tcW w:w="1264" w:type="dxa"/>
                <w:noWrap/>
                <w:hideMark/>
              </w:tcPr>
            </w:tcPrChange>
          </w:tcPr>
          <w:p w14:paraId="37B13E7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27(34)</w:t>
            </w:r>
          </w:p>
        </w:tc>
        <w:tc>
          <w:tcPr>
            <w:tcW w:w="1370" w:type="dxa"/>
            <w:noWrap/>
            <w:hideMark/>
            <w:tcPrChange w:id="149" w:author="Ledbetter, Caroline M" w:date="2020-03-18T12:07:00Z">
              <w:tcPr>
                <w:tcW w:w="1365" w:type="dxa"/>
                <w:noWrap/>
                <w:hideMark/>
              </w:tcPr>
            </w:tcPrChange>
          </w:tcPr>
          <w:p w14:paraId="25B56DD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59(38)</w:t>
            </w:r>
          </w:p>
        </w:tc>
        <w:tc>
          <w:tcPr>
            <w:tcW w:w="1370" w:type="dxa"/>
            <w:noWrap/>
            <w:hideMark/>
            <w:tcPrChange w:id="150" w:author="Ledbetter, Caroline M" w:date="2020-03-18T12:07:00Z">
              <w:tcPr>
                <w:tcW w:w="1365" w:type="dxa"/>
                <w:noWrap/>
                <w:hideMark/>
              </w:tcPr>
            </w:tcPrChange>
          </w:tcPr>
          <w:p w14:paraId="3C437D1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24(32)</w:t>
            </w:r>
          </w:p>
        </w:tc>
        <w:tc>
          <w:tcPr>
            <w:tcW w:w="1269" w:type="dxa"/>
            <w:noWrap/>
            <w:hideMark/>
            <w:tcPrChange w:id="151" w:author="Ledbetter, Caroline M" w:date="2020-03-18T12:07:00Z">
              <w:tcPr>
                <w:tcW w:w="1264" w:type="dxa"/>
                <w:noWrap/>
                <w:hideMark/>
              </w:tcPr>
            </w:tcPrChange>
          </w:tcPr>
          <w:p w14:paraId="0422A6B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112(36)</w:t>
            </w:r>
          </w:p>
        </w:tc>
        <w:tc>
          <w:tcPr>
            <w:tcW w:w="1269" w:type="dxa"/>
            <w:noWrap/>
            <w:hideMark/>
            <w:tcPrChange w:id="152" w:author="Ledbetter, Caroline M" w:date="2020-03-18T12:07:00Z">
              <w:tcPr>
                <w:tcW w:w="1264" w:type="dxa"/>
                <w:noWrap/>
                <w:hideMark/>
              </w:tcPr>
            </w:tcPrChange>
          </w:tcPr>
          <w:p w14:paraId="406349C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74(33)</w:t>
            </w:r>
          </w:p>
        </w:tc>
        <w:tc>
          <w:tcPr>
            <w:tcW w:w="1370" w:type="dxa"/>
            <w:noWrap/>
            <w:hideMark/>
            <w:tcPrChange w:id="153" w:author="Ledbetter, Caroline M" w:date="2020-03-18T12:07:00Z">
              <w:tcPr>
                <w:tcW w:w="1365" w:type="dxa"/>
                <w:noWrap/>
                <w:hideMark/>
              </w:tcPr>
            </w:tcPrChange>
          </w:tcPr>
          <w:p w14:paraId="3C12E63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50(26)</w:t>
            </w:r>
          </w:p>
        </w:tc>
        <w:tc>
          <w:tcPr>
            <w:tcW w:w="1782" w:type="dxa"/>
            <w:noWrap/>
            <w:hideMark/>
            <w:tcPrChange w:id="154" w:author="Ledbetter, Caroline M" w:date="2020-03-18T12:07:00Z">
              <w:tcPr>
                <w:tcW w:w="1775" w:type="dxa"/>
                <w:noWrap/>
                <w:hideMark/>
              </w:tcPr>
            </w:tcPrChange>
          </w:tcPr>
          <w:p w14:paraId="3C175E7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56(37)</w:t>
            </w:r>
          </w:p>
        </w:tc>
      </w:tr>
      <w:tr w:rsidR="0069306C" w:rsidRPr="0069306C" w14:paraId="13EF5215" w14:textId="77777777" w:rsidTr="00AF08FE">
        <w:trPr>
          <w:trHeight w:val="300"/>
          <w:trPrChange w:id="155" w:author="Ledbetter, Caroline M" w:date="2020-03-18T12:07:00Z">
            <w:trPr>
              <w:trHeight w:val="300"/>
            </w:trPr>
          </w:trPrChange>
        </w:trPr>
        <w:tc>
          <w:tcPr>
            <w:tcW w:w="2103" w:type="dxa"/>
            <w:noWrap/>
            <w:hideMark/>
            <w:tcPrChange w:id="156" w:author="Ledbetter, Caroline M" w:date="2020-03-18T12:07:00Z">
              <w:tcPr>
                <w:tcW w:w="2254" w:type="dxa"/>
                <w:noWrap/>
                <w:hideMark/>
              </w:tcPr>
            </w:tcPrChange>
          </w:tcPr>
          <w:p w14:paraId="7371FB59" w14:textId="77777777" w:rsidR="0069306C" w:rsidRPr="0069306C" w:rsidRDefault="0069306C" w:rsidP="0069306C">
            <w:pPr>
              <w:rPr>
                <w:rFonts w:ascii="Times New Roman" w:hAnsi="Times New Roman" w:cs="Times New Roman"/>
                <w:b/>
              </w:rPr>
            </w:pPr>
          </w:p>
        </w:tc>
        <w:tc>
          <w:tcPr>
            <w:tcW w:w="1402" w:type="dxa"/>
            <w:noWrap/>
            <w:hideMark/>
            <w:tcPrChange w:id="157" w:author="Ledbetter, Caroline M" w:date="2020-03-18T12:07:00Z">
              <w:tcPr>
                <w:tcW w:w="1109" w:type="dxa"/>
                <w:noWrap/>
                <w:hideMark/>
              </w:tcPr>
            </w:tcPrChange>
          </w:tcPr>
          <w:p w14:paraId="76C47C5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Fall</w:t>
            </w:r>
          </w:p>
        </w:tc>
        <w:tc>
          <w:tcPr>
            <w:tcW w:w="1186" w:type="dxa"/>
            <w:noWrap/>
            <w:hideMark/>
            <w:tcPrChange w:id="158" w:author="Ledbetter, Caroline M" w:date="2020-03-18T12:07:00Z">
              <w:tcPr>
                <w:tcW w:w="1365" w:type="dxa"/>
                <w:noWrap/>
                <w:hideMark/>
              </w:tcPr>
            </w:tcPrChange>
          </w:tcPr>
          <w:p w14:paraId="6AE21A5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28(15)</w:t>
            </w:r>
          </w:p>
        </w:tc>
        <w:tc>
          <w:tcPr>
            <w:tcW w:w="1269" w:type="dxa"/>
            <w:noWrap/>
            <w:hideMark/>
            <w:tcPrChange w:id="159" w:author="Ledbetter, Caroline M" w:date="2020-03-18T12:07:00Z">
              <w:tcPr>
                <w:tcW w:w="1264" w:type="dxa"/>
                <w:noWrap/>
                <w:hideMark/>
              </w:tcPr>
            </w:tcPrChange>
          </w:tcPr>
          <w:p w14:paraId="7F19A9F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17(22)</w:t>
            </w:r>
          </w:p>
        </w:tc>
        <w:tc>
          <w:tcPr>
            <w:tcW w:w="1370" w:type="dxa"/>
            <w:noWrap/>
            <w:hideMark/>
            <w:tcPrChange w:id="160" w:author="Ledbetter, Caroline M" w:date="2020-03-18T12:07:00Z">
              <w:tcPr>
                <w:tcW w:w="1365" w:type="dxa"/>
                <w:noWrap/>
                <w:hideMark/>
              </w:tcPr>
            </w:tcPrChange>
          </w:tcPr>
          <w:p w14:paraId="169A364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32(21)</w:t>
            </w:r>
          </w:p>
        </w:tc>
        <w:tc>
          <w:tcPr>
            <w:tcW w:w="1370" w:type="dxa"/>
            <w:noWrap/>
            <w:hideMark/>
            <w:tcPrChange w:id="161" w:author="Ledbetter, Caroline M" w:date="2020-03-18T12:07:00Z">
              <w:tcPr>
                <w:tcW w:w="1365" w:type="dxa"/>
                <w:noWrap/>
                <w:hideMark/>
              </w:tcPr>
            </w:tcPrChange>
          </w:tcPr>
          <w:p w14:paraId="352141F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16(21)</w:t>
            </w:r>
          </w:p>
        </w:tc>
        <w:tc>
          <w:tcPr>
            <w:tcW w:w="1269" w:type="dxa"/>
            <w:noWrap/>
            <w:hideMark/>
            <w:tcPrChange w:id="162" w:author="Ledbetter, Caroline M" w:date="2020-03-18T12:07:00Z">
              <w:tcPr>
                <w:tcW w:w="1264" w:type="dxa"/>
                <w:noWrap/>
                <w:hideMark/>
              </w:tcPr>
            </w:tcPrChange>
          </w:tcPr>
          <w:p w14:paraId="57EDA54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55(18)</w:t>
            </w:r>
          </w:p>
        </w:tc>
        <w:tc>
          <w:tcPr>
            <w:tcW w:w="1269" w:type="dxa"/>
            <w:noWrap/>
            <w:hideMark/>
            <w:tcPrChange w:id="163" w:author="Ledbetter, Caroline M" w:date="2020-03-18T12:07:00Z">
              <w:tcPr>
                <w:tcW w:w="1264" w:type="dxa"/>
                <w:noWrap/>
                <w:hideMark/>
              </w:tcPr>
            </w:tcPrChange>
          </w:tcPr>
          <w:p w14:paraId="52EBA11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62(28)</w:t>
            </w:r>
          </w:p>
        </w:tc>
        <w:tc>
          <w:tcPr>
            <w:tcW w:w="1370" w:type="dxa"/>
            <w:noWrap/>
            <w:hideMark/>
            <w:tcPrChange w:id="164" w:author="Ledbetter, Caroline M" w:date="2020-03-18T12:07:00Z">
              <w:tcPr>
                <w:tcW w:w="1365" w:type="dxa"/>
                <w:noWrap/>
                <w:hideMark/>
              </w:tcPr>
            </w:tcPrChange>
          </w:tcPr>
          <w:p w14:paraId="348FBD9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48(25)</w:t>
            </w:r>
          </w:p>
        </w:tc>
        <w:tc>
          <w:tcPr>
            <w:tcW w:w="1782" w:type="dxa"/>
            <w:noWrap/>
            <w:hideMark/>
            <w:tcPrChange w:id="165" w:author="Ledbetter, Caroline M" w:date="2020-03-18T12:07:00Z">
              <w:tcPr>
                <w:tcW w:w="1775" w:type="dxa"/>
                <w:noWrap/>
                <w:hideMark/>
              </w:tcPr>
            </w:tcPrChange>
          </w:tcPr>
          <w:p w14:paraId="0968C8E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31(21)</w:t>
            </w:r>
          </w:p>
        </w:tc>
      </w:tr>
      <w:tr w:rsidR="0069306C" w:rsidRPr="0069306C" w14:paraId="170DC366" w14:textId="77777777" w:rsidTr="00AF08FE">
        <w:trPr>
          <w:trHeight w:val="300"/>
          <w:trPrChange w:id="166" w:author="Ledbetter, Caroline M" w:date="2020-03-18T12:07:00Z">
            <w:trPr>
              <w:trHeight w:val="300"/>
            </w:trPr>
          </w:trPrChange>
        </w:trPr>
        <w:tc>
          <w:tcPr>
            <w:tcW w:w="2103" w:type="dxa"/>
            <w:noWrap/>
            <w:hideMark/>
            <w:tcPrChange w:id="167" w:author="Ledbetter, Caroline M" w:date="2020-03-18T12:07:00Z">
              <w:tcPr>
                <w:tcW w:w="2254" w:type="dxa"/>
                <w:noWrap/>
                <w:hideMark/>
              </w:tcPr>
            </w:tcPrChange>
          </w:tcPr>
          <w:p w14:paraId="5F2CAA25"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Geography</w:t>
            </w:r>
          </w:p>
        </w:tc>
        <w:tc>
          <w:tcPr>
            <w:tcW w:w="1402" w:type="dxa"/>
            <w:noWrap/>
            <w:hideMark/>
            <w:tcPrChange w:id="168" w:author="Ledbetter, Caroline M" w:date="2020-03-18T12:07:00Z">
              <w:tcPr>
                <w:tcW w:w="1109" w:type="dxa"/>
                <w:noWrap/>
                <w:hideMark/>
              </w:tcPr>
            </w:tcPrChange>
          </w:tcPr>
          <w:p w14:paraId="4F88485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Multi County</w:t>
            </w:r>
          </w:p>
        </w:tc>
        <w:tc>
          <w:tcPr>
            <w:tcW w:w="1186" w:type="dxa"/>
            <w:noWrap/>
            <w:hideMark/>
            <w:tcPrChange w:id="169" w:author="Ledbetter, Caroline M" w:date="2020-03-18T12:07:00Z">
              <w:tcPr>
                <w:tcW w:w="1365" w:type="dxa"/>
                <w:noWrap/>
                <w:hideMark/>
              </w:tcPr>
            </w:tcPrChange>
          </w:tcPr>
          <w:p w14:paraId="3A4B6DC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25(13)</w:t>
            </w:r>
          </w:p>
        </w:tc>
        <w:tc>
          <w:tcPr>
            <w:tcW w:w="1269" w:type="dxa"/>
            <w:noWrap/>
            <w:hideMark/>
            <w:tcPrChange w:id="170" w:author="Ledbetter, Caroline M" w:date="2020-03-18T12:07:00Z">
              <w:tcPr>
                <w:tcW w:w="1264" w:type="dxa"/>
                <w:noWrap/>
                <w:hideMark/>
              </w:tcPr>
            </w:tcPrChange>
          </w:tcPr>
          <w:p w14:paraId="7ABFF62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30(38)</w:t>
            </w:r>
          </w:p>
        </w:tc>
        <w:tc>
          <w:tcPr>
            <w:tcW w:w="1370" w:type="dxa"/>
            <w:noWrap/>
            <w:hideMark/>
            <w:tcPrChange w:id="171" w:author="Ledbetter, Caroline M" w:date="2020-03-18T12:07:00Z">
              <w:tcPr>
                <w:tcW w:w="1365" w:type="dxa"/>
                <w:noWrap/>
                <w:hideMark/>
              </w:tcPr>
            </w:tcPrChange>
          </w:tcPr>
          <w:p w14:paraId="3154696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12(8)</w:t>
            </w:r>
          </w:p>
        </w:tc>
        <w:tc>
          <w:tcPr>
            <w:tcW w:w="1370" w:type="dxa"/>
            <w:noWrap/>
            <w:hideMark/>
            <w:tcPrChange w:id="172" w:author="Ledbetter, Caroline M" w:date="2020-03-18T12:07:00Z">
              <w:tcPr>
                <w:tcW w:w="1365" w:type="dxa"/>
                <w:noWrap/>
                <w:hideMark/>
              </w:tcPr>
            </w:tcPrChange>
          </w:tcPr>
          <w:p w14:paraId="0E5D5A4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12(16)</w:t>
            </w:r>
          </w:p>
        </w:tc>
        <w:tc>
          <w:tcPr>
            <w:tcW w:w="1269" w:type="dxa"/>
            <w:noWrap/>
            <w:hideMark/>
            <w:tcPrChange w:id="173" w:author="Ledbetter, Caroline M" w:date="2020-03-18T12:07:00Z">
              <w:tcPr>
                <w:tcW w:w="1264" w:type="dxa"/>
                <w:noWrap/>
                <w:hideMark/>
              </w:tcPr>
            </w:tcPrChange>
          </w:tcPr>
          <w:p w14:paraId="2E5D544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49(16)</w:t>
            </w:r>
          </w:p>
        </w:tc>
        <w:tc>
          <w:tcPr>
            <w:tcW w:w="1269" w:type="dxa"/>
            <w:noWrap/>
            <w:hideMark/>
            <w:tcPrChange w:id="174" w:author="Ledbetter, Caroline M" w:date="2020-03-18T12:07:00Z">
              <w:tcPr>
                <w:tcW w:w="1264" w:type="dxa"/>
                <w:noWrap/>
                <w:hideMark/>
              </w:tcPr>
            </w:tcPrChange>
          </w:tcPr>
          <w:p w14:paraId="4D76CC4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14(6)</w:t>
            </w:r>
          </w:p>
        </w:tc>
        <w:tc>
          <w:tcPr>
            <w:tcW w:w="1370" w:type="dxa"/>
            <w:noWrap/>
            <w:hideMark/>
            <w:tcPrChange w:id="175" w:author="Ledbetter, Caroline M" w:date="2020-03-18T12:07:00Z">
              <w:tcPr>
                <w:tcW w:w="1365" w:type="dxa"/>
                <w:noWrap/>
                <w:hideMark/>
              </w:tcPr>
            </w:tcPrChange>
          </w:tcPr>
          <w:p w14:paraId="6187D19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34(18)</w:t>
            </w:r>
          </w:p>
        </w:tc>
        <w:tc>
          <w:tcPr>
            <w:tcW w:w="1782" w:type="dxa"/>
            <w:noWrap/>
            <w:hideMark/>
            <w:tcPrChange w:id="176" w:author="Ledbetter, Caroline M" w:date="2020-03-18T12:07:00Z">
              <w:tcPr>
                <w:tcW w:w="1775" w:type="dxa"/>
                <w:noWrap/>
                <w:hideMark/>
              </w:tcPr>
            </w:tcPrChange>
          </w:tcPr>
          <w:p w14:paraId="3280ECE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9(6)</w:t>
            </w:r>
          </w:p>
        </w:tc>
      </w:tr>
      <w:tr w:rsidR="0069306C" w:rsidRPr="0069306C" w14:paraId="7B15BBD0" w14:textId="77777777" w:rsidTr="00AF08FE">
        <w:trPr>
          <w:trHeight w:val="300"/>
          <w:trPrChange w:id="177" w:author="Ledbetter, Caroline M" w:date="2020-03-18T12:07:00Z">
            <w:trPr>
              <w:trHeight w:val="300"/>
            </w:trPr>
          </w:trPrChange>
        </w:trPr>
        <w:tc>
          <w:tcPr>
            <w:tcW w:w="2103" w:type="dxa"/>
            <w:noWrap/>
            <w:hideMark/>
            <w:tcPrChange w:id="178" w:author="Ledbetter, Caroline M" w:date="2020-03-18T12:07:00Z">
              <w:tcPr>
                <w:tcW w:w="2254" w:type="dxa"/>
                <w:noWrap/>
                <w:hideMark/>
              </w:tcPr>
            </w:tcPrChange>
          </w:tcPr>
          <w:p w14:paraId="060DD33C" w14:textId="77777777" w:rsidR="0069306C" w:rsidRPr="0069306C" w:rsidRDefault="0069306C" w:rsidP="0069306C">
            <w:pPr>
              <w:rPr>
                <w:rFonts w:ascii="Times New Roman" w:hAnsi="Times New Roman" w:cs="Times New Roman"/>
                <w:b/>
              </w:rPr>
            </w:pPr>
          </w:p>
        </w:tc>
        <w:tc>
          <w:tcPr>
            <w:tcW w:w="1402" w:type="dxa"/>
            <w:noWrap/>
            <w:hideMark/>
            <w:tcPrChange w:id="179" w:author="Ledbetter, Caroline M" w:date="2020-03-18T12:07:00Z">
              <w:tcPr>
                <w:tcW w:w="1109" w:type="dxa"/>
                <w:noWrap/>
                <w:hideMark/>
              </w:tcPr>
            </w:tcPrChange>
          </w:tcPr>
          <w:p w14:paraId="5B6D5A9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Multi State</w:t>
            </w:r>
          </w:p>
        </w:tc>
        <w:tc>
          <w:tcPr>
            <w:tcW w:w="1186" w:type="dxa"/>
            <w:noWrap/>
            <w:hideMark/>
            <w:tcPrChange w:id="180" w:author="Ledbetter, Caroline M" w:date="2020-03-18T12:07:00Z">
              <w:tcPr>
                <w:tcW w:w="1365" w:type="dxa"/>
                <w:noWrap/>
                <w:hideMark/>
              </w:tcPr>
            </w:tcPrChange>
          </w:tcPr>
          <w:p w14:paraId="0D39631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71(38)</w:t>
            </w:r>
          </w:p>
        </w:tc>
        <w:tc>
          <w:tcPr>
            <w:tcW w:w="1269" w:type="dxa"/>
            <w:noWrap/>
            <w:hideMark/>
            <w:tcPrChange w:id="181" w:author="Ledbetter, Caroline M" w:date="2020-03-18T12:07:00Z">
              <w:tcPr>
                <w:tcW w:w="1264" w:type="dxa"/>
                <w:noWrap/>
                <w:hideMark/>
              </w:tcPr>
            </w:tcPrChange>
          </w:tcPr>
          <w:p w14:paraId="6D9B5C7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8(10)</w:t>
            </w:r>
          </w:p>
        </w:tc>
        <w:tc>
          <w:tcPr>
            <w:tcW w:w="1370" w:type="dxa"/>
            <w:noWrap/>
            <w:hideMark/>
            <w:tcPrChange w:id="182" w:author="Ledbetter, Caroline M" w:date="2020-03-18T12:07:00Z">
              <w:tcPr>
                <w:tcW w:w="1365" w:type="dxa"/>
                <w:noWrap/>
                <w:hideMark/>
              </w:tcPr>
            </w:tcPrChange>
          </w:tcPr>
          <w:p w14:paraId="7C365B4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4(3)</w:t>
            </w:r>
          </w:p>
        </w:tc>
        <w:tc>
          <w:tcPr>
            <w:tcW w:w="1370" w:type="dxa"/>
            <w:noWrap/>
            <w:hideMark/>
            <w:tcPrChange w:id="183" w:author="Ledbetter, Caroline M" w:date="2020-03-18T12:07:00Z">
              <w:tcPr>
                <w:tcW w:w="1365" w:type="dxa"/>
                <w:noWrap/>
                <w:hideMark/>
              </w:tcPr>
            </w:tcPrChange>
          </w:tcPr>
          <w:p w14:paraId="4C579E5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33(44)</w:t>
            </w:r>
          </w:p>
        </w:tc>
        <w:tc>
          <w:tcPr>
            <w:tcW w:w="1269" w:type="dxa"/>
            <w:noWrap/>
            <w:hideMark/>
            <w:tcPrChange w:id="184" w:author="Ledbetter, Caroline M" w:date="2020-03-18T12:07:00Z">
              <w:tcPr>
                <w:tcW w:w="1264" w:type="dxa"/>
                <w:noWrap/>
                <w:hideMark/>
              </w:tcPr>
            </w:tcPrChange>
          </w:tcPr>
          <w:p w14:paraId="58630FD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55(18)</w:t>
            </w:r>
          </w:p>
        </w:tc>
        <w:tc>
          <w:tcPr>
            <w:tcW w:w="1269" w:type="dxa"/>
            <w:noWrap/>
            <w:hideMark/>
            <w:tcPrChange w:id="185" w:author="Ledbetter, Caroline M" w:date="2020-03-18T12:07:00Z">
              <w:tcPr>
                <w:tcW w:w="1264" w:type="dxa"/>
                <w:noWrap/>
                <w:hideMark/>
              </w:tcPr>
            </w:tcPrChange>
          </w:tcPr>
          <w:p w14:paraId="6B6415A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14(6)</w:t>
            </w:r>
          </w:p>
        </w:tc>
        <w:tc>
          <w:tcPr>
            <w:tcW w:w="1370" w:type="dxa"/>
            <w:noWrap/>
            <w:hideMark/>
            <w:tcPrChange w:id="186" w:author="Ledbetter, Caroline M" w:date="2020-03-18T12:07:00Z">
              <w:tcPr>
                <w:tcW w:w="1365" w:type="dxa"/>
                <w:noWrap/>
                <w:hideMark/>
              </w:tcPr>
            </w:tcPrChange>
          </w:tcPr>
          <w:p w14:paraId="799EAFD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97(51)</w:t>
            </w:r>
          </w:p>
        </w:tc>
        <w:tc>
          <w:tcPr>
            <w:tcW w:w="1782" w:type="dxa"/>
            <w:noWrap/>
            <w:hideMark/>
            <w:tcPrChange w:id="187" w:author="Ledbetter, Caroline M" w:date="2020-03-18T12:07:00Z">
              <w:tcPr>
                <w:tcW w:w="1775" w:type="dxa"/>
                <w:noWrap/>
                <w:hideMark/>
              </w:tcPr>
            </w:tcPrChange>
          </w:tcPr>
          <w:p w14:paraId="57CD53D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33(22)</w:t>
            </w:r>
          </w:p>
        </w:tc>
      </w:tr>
      <w:tr w:rsidR="0069306C" w:rsidRPr="0069306C" w14:paraId="49DEC3DC" w14:textId="77777777" w:rsidTr="00AF08FE">
        <w:trPr>
          <w:trHeight w:val="300"/>
          <w:trPrChange w:id="188" w:author="Ledbetter, Caroline M" w:date="2020-03-18T12:07:00Z">
            <w:trPr>
              <w:trHeight w:val="300"/>
            </w:trPr>
          </w:trPrChange>
        </w:trPr>
        <w:tc>
          <w:tcPr>
            <w:tcW w:w="2103" w:type="dxa"/>
            <w:noWrap/>
            <w:hideMark/>
            <w:tcPrChange w:id="189" w:author="Ledbetter, Caroline M" w:date="2020-03-18T12:07:00Z">
              <w:tcPr>
                <w:tcW w:w="2254" w:type="dxa"/>
                <w:noWrap/>
                <w:hideMark/>
              </w:tcPr>
            </w:tcPrChange>
          </w:tcPr>
          <w:p w14:paraId="0BD30590" w14:textId="77777777" w:rsidR="0069306C" w:rsidRPr="0069306C" w:rsidRDefault="0069306C" w:rsidP="0069306C">
            <w:pPr>
              <w:rPr>
                <w:rFonts w:ascii="Times New Roman" w:hAnsi="Times New Roman" w:cs="Times New Roman"/>
                <w:b/>
              </w:rPr>
            </w:pPr>
          </w:p>
        </w:tc>
        <w:tc>
          <w:tcPr>
            <w:tcW w:w="1402" w:type="dxa"/>
            <w:noWrap/>
            <w:hideMark/>
            <w:tcPrChange w:id="190" w:author="Ledbetter, Caroline M" w:date="2020-03-18T12:07:00Z">
              <w:tcPr>
                <w:tcW w:w="1109" w:type="dxa"/>
                <w:noWrap/>
                <w:hideMark/>
              </w:tcPr>
            </w:tcPrChange>
          </w:tcPr>
          <w:p w14:paraId="3989277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Single County</w:t>
            </w:r>
          </w:p>
        </w:tc>
        <w:tc>
          <w:tcPr>
            <w:tcW w:w="1186" w:type="dxa"/>
            <w:noWrap/>
            <w:hideMark/>
            <w:tcPrChange w:id="191" w:author="Ledbetter, Caroline M" w:date="2020-03-18T12:07:00Z">
              <w:tcPr>
                <w:tcW w:w="1365" w:type="dxa"/>
                <w:noWrap/>
                <w:hideMark/>
              </w:tcPr>
            </w:tcPrChange>
          </w:tcPr>
          <w:p w14:paraId="5DBC35B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87(47)</w:t>
            </w:r>
          </w:p>
        </w:tc>
        <w:tc>
          <w:tcPr>
            <w:tcW w:w="1269" w:type="dxa"/>
            <w:noWrap/>
            <w:hideMark/>
            <w:tcPrChange w:id="192" w:author="Ledbetter, Caroline M" w:date="2020-03-18T12:07:00Z">
              <w:tcPr>
                <w:tcW w:w="1264" w:type="dxa"/>
                <w:noWrap/>
                <w:hideMark/>
              </w:tcPr>
            </w:tcPrChange>
          </w:tcPr>
          <w:p w14:paraId="1865380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41(52)</w:t>
            </w:r>
          </w:p>
        </w:tc>
        <w:tc>
          <w:tcPr>
            <w:tcW w:w="1370" w:type="dxa"/>
            <w:noWrap/>
            <w:hideMark/>
            <w:tcPrChange w:id="193" w:author="Ledbetter, Caroline M" w:date="2020-03-18T12:07:00Z">
              <w:tcPr>
                <w:tcW w:w="1365" w:type="dxa"/>
                <w:noWrap/>
                <w:hideMark/>
              </w:tcPr>
            </w:tcPrChange>
          </w:tcPr>
          <w:p w14:paraId="7E23EF4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137(88)</w:t>
            </w:r>
          </w:p>
        </w:tc>
        <w:tc>
          <w:tcPr>
            <w:tcW w:w="1370" w:type="dxa"/>
            <w:noWrap/>
            <w:hideMark/>
            <w:tcPrChange w:id="194" w:author="Ledbetter, Caroline M" w:date="2020-03-18T12:07:00Z">
              <w:tcPr>
                <w:tcW w:w="1365" w:type="dxa"/>
                <w:noWrap/>
                <w:hideMark/>
              </w:tcPr>
            </w:tcPrChange>
          </w:tcPr>
          <w:p w14:paraId="439FB5E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28(37)</w:t>
            </w:r>
          </w:p>
        </w:tc>
        <w:tc>
          <w:tcPr>
            <w:tcW w:w="1269" w:type="dxa"/>
            <w:noWrap/>
            <w:hideMark/>
            <w:tcPrChange w:id="195" w:author="Ledbetter, Caroline M" w:date="2020-03-18T12:07:00Z">
              <w:tcPr>
                <w:tcW w:w="1264" w:type="dxa"/>
                <w:noWrap/>
                <w:hideMark/>
              </w:tcPr>
            </w:tcPrChange>
          </w:tcPr>
          <w:p w14:paraId="611379C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206(66)</w:t>
            </w:r>
          </w:p>
        </w:tc>
        <w:tc>
          <w:tcPr>
            <w:tcW w:w="1269" w:type="dxa"/>
            <w:noWrap/>
            <w:hideMark/>
            <w:tcPrChange w:id="196" w:author="Ledbetter, Caroline M" w:date="2020-03-18T12:07:00Z">
              <w:tcPr>
                <w:tcW w:w="1264" w:type="dxa"/>
                <w:noWrap/>
                <w:hideMark/>
              </w:tcPr>
            </w:tcPrChange>
          </w:tcPr>
          <w:p w14:paraId="4332921E"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195(87)</w:t>
            </w:r>
          </w:p>
        </w:tc>
        <w:tc>
          <w:tcPr>
            <w:tcW w:w="1370" w:type="dxa"/>
            <w:noWrap/>
            <w:hideMark/>
            <w:tcPrChange w:id="197" w:author="Ledbetter, Caroline M" w:date="2020-03-18T12:07:00Z">
              <w:tcPr>
                <w:tcW w:w="1365" w:type="dxa"/>
                <w:noWrap/>
                <w:hideMark/>
              </w:tcPr>
            </w:tcPrChange>
          </w:tcPr>
          <w:p w14:paraId="061C5AC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60(31)</w:t>
            </w:r>
          </w:p>
        </w:tc>
        <w:tc>
          <w:tcPr>
            <w:tcW w:w="1782" w:type="dxa"/>
            <w:noWrap/>
            <w:hideMark/>
            <w:tcPrChange w:id="198" w:author="Ledbetter, Caroline M" w:date="2020-03-18T12:07:00Z">
              <w:tcPr>
                <w:tcW w:w="1775" w:type="dxa"/>
                <w:noWrap/>
                <w:hideMark/>
              </w:tcPr>
            </w:tcPrChange>
          </w:tcPr>
          <w:p w14:paraId="08D40C0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107(71)</w:t>
            </w:r>
          </w:p>
        </w:tc>
      </w:tr>
      <w:tr w:rsidR="0069306C" w:rsidRPr="0069306C" w14:paraId="4D105575" w14:textId="77777777" w:rsidTr="00AF08FE">
        <w:trPr>
          <w:trHeight w:val="300"/>
          <w:trPrChange w:id="199" w:author="Ledbetter, Caroline M" w:date="2020-03-18T12:07:00Z">
            <w:trPr>
              <w:trHeight w:val="300"/>
            </w:trPr>
          </w:trPrChange>
        </w:trPr>
        <w:tc>
          <w:tcPr>
            <w:tcW w:w="2103" w:type="dxa"/>
            <w:noWrap/>
            <w:hideMark/>
            <w:tcPrChange w:id="200" w:author="Ledbetter, Caroline M" w:date="2020-03-18T12:07:00Z">
              <w:tcPr>
                <w:tcW w:w="2254" w:type="dxa"/>
                <w:noWrap/>
                <w:hideMark/>
              </w:tcPr>
            </w:tcPrChange>
          </w:tcPr>
          <w:p w14:paraId="020C9BCD" w14:textId="77777777" w:rsidR="0069306C" w:rsidRPr="0069306C" w:rsidRDefault="0069306C" w:rsidP="0069306C">
            <w:pPr>
              <w:rPr>
                <w:rFonts w:ascii="Times New Roman" w:hAnsi="Times New Roman" w:cs="Times New Roman"/>
                <w:b/>
              </w:rPr>
            </w:pPr>
          </w:p>
        </w:tc>
        <w:tc>
          <w:tcPr>
            <w:tcW w:w="1402" w:type="dxa"/>
            <w:noWrap/>
            <w:hideMark/>
            <w:tcPrChange w:id="201" w:author="Ledbetter, Caroline M" w:date="2020-03-18T12:07:00Z">
              <w:tcPr>
                <w:tcW w:w="1109" w:type="dxa"/>
                <w:noWrap/>
                <w:hideMark/>
              </w:tcPr>
            </w:tcPrChange>
          </w:tcPr>
          <w:p w14:paraId="38C1C8E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Missing</w:t>
            </w:r>
          </w:p>
        </w:tc>
        <w:tc>
          <w:tcPr>
            <w:tcW w:w="1186" w:type="dxa"/>
            <w:noWrap/>
            <w:hideMark/>
            <w:tcPrChange w:id="202" w:author="Ledbetter, Caroline M" w:date="2020-03-18T12:07:00Z">
              <w:tcPr>
                <w:tcW w:w="1365" w:type="dxa"/>
                <w:noWrap/>
                <w:hideMark/>
              </w:tcPr>
            </w:tcPrChange>
          </w:tcPr>
          <w:p w14:paraId="7D4475E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4(2)</w:t>
            </w:r>
          </w:p>
        </w:tc>
        <w:tc>
          <w:tcPr>
            <w:tcW w:w="1269" w:type="dxa"/>
            <w:noWrap/>
            <w:hideMark/>
            <w:tcPrChange w:id="203" w:author="Ledbetter, Caroline M" w:date="2020-03-18T12:07:00Z">
              <w:tcPr>
                <w:tcW w:w="1264" w:type="dxa"/>
                <w:noWrap/>
                <w:hideMark/>
              </w:tcPr>
            </w:tcPrChange>
          </w:tcPr>
          <w:p w14:paraId="466BC35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w:t>
            </w:r>
          </w:p>
        </w:tc>
        <w:tc>
          <w:tcPr>
            <w:tcW w:w="1370" w:type="dxa"/>
            <w:noWrap/>
            <w:hideMark/>
            <w:tcPrChange w:id="204" w:author="Ledbetter, Caroline M" w:date="2020-03-18T12:07:00Z">
              <w:tcPr>
                <w:tcW w:w="1365" w:type="dxa"/>
                <w:noWrap/>
                <w:hideMark/>
              </w:tcPr>
            </w:tcPrChange>
          </w:tcPr>
          <w:p w14:paraId="2F31788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2(1)</w:t>
            </w:r>
          </w:p>
        </w:tc>
        <w:tc>
          <w:tcPr>
            <w:tcW w:w="1370" w:type="dxa"/>
            <w:noWrap/>
            <w:hideMark/>
            <w:tcPrChange w:id="205" w:author="Ledbetter, Caroline M" w:date="2020-03-18T12:07:00Z">
              <w:tcPr>
                <w:tcW w:w="1365" w:type="dxa"/>
                <w:noWrap/>
                <w:hideMark/>
              </w:tcPr>
            </w:tcPrChange>
          </w:tcPr>
          <w:p w14:paraId="17E8EAE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2(3)</w:t>
            </w:r>
          </w:p>
        </w:tc>
        <w:tc>
          <w:tcPr>
            <w:tcW w:w="1269" w:type="dxa"/>
            <w:noWrap/>
            <w:hideMark/>
            <w:tcPrChange w:id="206" w:author="Ledbetter, Caroline M" w:date="2020-03-18T12:07:00Z">
              <w:tcPr>
                <w:tcW w:w="1264" w:type="dxa"/>
                <w:noWrap/>
                <w:hideMark/>
              </w:tcPr>
            </w:tcPrChange>
          </w:tcPr>
          <w:p w14:paraId="5D881A9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2(1)</w:t>
            </w:r>
          </w:p>
        </w:tc>
        <w:tc>
          <w:tcPr>
            <w:tcW w:w="1269" w:type="dxa"/>
            <w:noWrap/>
            <w:hideMark/>
            <w:tcPrChange w:id="207" w:author="Ledbetter, Caroline M" w:date="2020-03-18T12:07:00Z">
              <w:tcPr>
                <w:tcW w:w="1264" w:type="dxa"/>
                <w:noWrap/>
                <w:hideMark/>
              </w:tcPr>
            </w:tcPrChange>
          </w:tcPr>
          <w:p w14:paraId="49713D64"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1(0)</w:t>
            </w:r>
          </w:p>
        </w:tc>
        <w:tc>
          <w:tcPr>
            <w:tcW w:w="1370" w:type="dxa"/>
            <w:noWrap/>
            <w:hideMark/>
            <w:tcPrChange w:id="208" w:author="Ledbetter, Caroline M" w:date="2020-03-18T12:07:00Z">
              <w:tcPr>
                <w:tcW w:w="1365" w:type="dxa"/>
                <w:noWrap/>
                <w:hideMark/>
              </w:tcPr>
            </w:tcPrChange>
          </w:tcPr>
          <w:p w14:paraId="184D0F0E"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1(1)</w:t>
            </w:r>
          </w:p>
        </w:tc>
        <w:tc>
          <w:tcPr>
            <w:tcW w:w="1782" w:type="dxa"/>
            <w:noWrap/>
            <w:hideMark/>
            <w:tcPrChange w:id="209" w:author="Ledbetter, Caroline M" w:date="2020-03-18T12:07:00Z">
              <w:tcPr>
                <w:tcW w:w="1775" w:type="dxa"/>
                <w:noWrap/>
                <w:hideMark/>
              </w:tcPr>
            </w:tcPrChange>
          </w:tcPr>
          <w:p w14:paraId="5F474AE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2(1)</w:t>
            </w:r>
          </w:p>
        </w:tc>
      </w:tr>
      <w:tr w:rsidR="0069306C" w:rsidRPr="0069306C" w14:paraId="6B4F6C1E" w14:textId="77777777" w:rsidTr="00AF08FE">
        <w:trPr>
          <w:trHeight w:val="300"/>
          <w:trPrChange w:id="210" w:author="Ledbetter, Caroline M" w:date="2020-03-18T12:07:00Z">
            <w:trPr>
              <w:trHeight w:val="300"/>
            </w:trPr>
          </w:trPrChange>
        </w:trPr>
        <w:tc>
          <w:tcPr>
            <w:tcW w:w="2103" w:type="dxa"/>
            <w:noWrap/>
            <w:hideMark/>
            <w:tcPrChange w:id="211" w:author="Ledbetter, Caroline M" w:date="2020-03-18T12:07:00Z">
              <w:tcPr>
                <w:tcW w:w="2254" w:type="dxa"/>
                <w:noWrap/>
                <w:hideMark/>
              </w:tcPr>
            </w:tcPrChange>
          </w:tcPr>
          <w:p w14:paraId="06AB3A6E"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Total Cases</w:t>
            </w:r>
          </w:p>
        </w:tc>
        <w:tc>
          <w:tcPr>
            <w:tcW w:w="1402" w:type="dxa"/>
            <w:noWrap/>
            <w:hideMark/>
            <w:tcPrChange w:id="212" w:author="Ledbetter, Caroline M" w:date="2020-03-18T12:07:00Z">
              <w:tcPr>
                <w:tcW w:w="1109" w:type="dxa"/>
                <w:noWrap/>
                <w:hideMark/>
              </w:tcPr>
            </w:tcPrChange>
          </w:tcPr>
          <w:p w14:paraId="71ED480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186" w:type="dxa"/>
            <w:noWrap/>
            <w:hideMark/>
            <w:tcPrChange w:id="213" w:author="Ledbetter, Caroline M" w:date="2020-03-18T12:07:00Z">
              <w:tcPr>
                <w:tcW w:w="1365" w:type="dxa"/>
                <w:noWrap/>
                <w:hideMark/>
              </w:tcPr>
            </w:tcPrChange>
          </w:tcPr>
          <w:p w14:paraId="36F12BF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30.99(55.88)</w:t>
            </w:r>
          </w:p>
        </w:tc>
        <w:tc>
          <w:tcPr>
            <w:tcW w:w="1269" w:type="dxa"/>
            <w:noWrap/>
            <w:hideMark/>
            <w:tcPrChange w:id="214" w:author="Ledbetter, Caroline M" w:date="2020-03-18T12:07:00Z">
              <w:tcPr>
                <w:tcW w:w="1264" w:type="dxa"/>
                <w:noWrap/>
                <w:hideMark/>
              </w:tcPr>
            </w:tcPrChange>
          </w:tcPr>
          <w:p w14:paraId="5D31045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24.00(35.96)</w:t>
            </w:r>
          </w:p>
        </w:tc>
        <w:tc>
          <w:tcPr>
            <w:tcW w:w="1370" w:type="dxa"/>
            <w:noWrap/>
            <w:hideMark/>
            <w:tcPrChange w:id="215" w:author="Ledbetter, Caroline M" w:date="2020-03-18T12:07:00Z">
              <w:tcPr>
                <w:tcW w:w="1365" w:type="dxa"/>
                <w:noWrap/>
                <w:hideMark/>
              </w:tcPr>
            </w:tcPrChange>
          </w:tcPr>
          <w:p w14:paraId="3C80545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36.94(158.52)</w:t>
            </w:r>
          </w:p>
        </w:tc>
        <w:tc>
          <w:tcPr>
            <w:tcW w:w="1370" w:type="dxa"/>
            <w:noWrap/>
            <w:hideMark/>
            <w:tcPrChange w:id="216" w:author="Ledbetter, Caroline M" w:date="2020-03-18T12:07:00Z">
              <w:tcPr>
                <w:tcW w:w="1365" w:type="dxa"/>
                <w:noWrap/>
                <w:hideMark/>
              </w:tcPr>
            </w:tcPrChange>
          </w:tcPr>
          <w:p w14:paraId="2231A764"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54.28(119.66)</w:t>
            </w:r>
          </w:p>
        </w:tc>
        <w:tc>
          <w:tcPr>
            <w:tcW w:w="1269" w:type="dxa"/>
            <w:noWrap/>
            <w:hideMark/>
            <w:tcPrChange w:id="217" w:author="Ledbetter, Caroline M" w:date="2020-03-18T12:07:00Z">
              <w:tcPr>
                <w:tcW w:w="1264" w:type="dxa"/>
                <w:noWrap/>
                <w:hideMark/>
              </w:tcPr>
            </w:tcPrChange>
          </w:tcPr>
          <w:p w14:paraId="65EF69D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22.46(38.42)</w:t>
            </w:r>
          </w:p>
        </w:tc>
        <w:tc>
          <w:tcPr>
            <w:tcW w:w="1269" w:type="dxa"/>
            <w:noWrap/>
            <w:hideMark/>
            <w:tcPrChange w:id="218" w:author="Ledbetter, Caroline M" w:date="2020-03-18T12:07:00Z">
              <w:tcPr>
                <w:tcW w:w="1264" w:type="dxa"/>
                <w:noWrap/>
                <w:hideMark/>
              </w:tcPr>
            </w:tcPrChange>
          </w:tcPr>
          <w:p w14:paraId="2CBD2884"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26.08(58.45)</w:t>
            </w:r>
          </w:p>
        </w:tc>
        <w:tc>
          <w:tcPr>
            <w:tcW w:w="1370" w:type="dxa"/>
            <w:noWrap/>
            <w:hideMark/>
            <w:tcPrChange w:id="219" w:author="Ledbetter, Caroline M" w:date="2020-03-18T12:07:00Z">
              <w:tcPr>
                <w:tcW w:w="1365" w:type="dxa"/>
                <w:noWrap/>
                <w:hideMark/>
              </w:tcPr>
            </w:tcPrChange>
          </w:tcPr>
          <w:p w14:paraId="6FC812A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56.57(139.31)</w:t>
            </w:r>
          </w:p>
        </w:tc>
        <w:tc>
          <w:tcPr>
            <w:tcW w:w="1782" w:type="dxa"/>
            <w:noWrap/>
            <w:hideMark/>
            <w:tcPrChange w:id="220" w:author="Ledbetter, Caroline M" w:date="2020-03-18T12:07:00Z">
              <w:tcPr>
                <w:tcW w:w="1775" w:type="dxa"/>
                <w:noWrap/>
                <w:hideMark/>
              </w:tcPr>
            </w:tcPrChange>
          </w:tcPr>
          <w:p w14:paraId="697FEA6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47.23(127.68)</w:t>
            </w:r>
          </w:p>
        </w:tc>
      </w:tr>
      <w:tr w:rsidR="0069306C" w:rsidRPr="0069306C" w14:paraId="4EF75F02" w14:textId="77777777" w:rsidTr="00AF08FE">
        <w:trPr>
          <w:trHeight w:val="300"/>
          <w:trPrChange w:id="221" w:author="Ledbetter, Caroline M" w:date="2020-03-18T12:07:00Z">
            <w:trPr>
              <w:trHeight w:val="300"/>
            </w:trPr>
          </w:trPrChange>
        </w:trPr>
        <w:tc>
          <w:tcPr>
            <w:tcW w:w="2103" w:type="dxa"/>
            <w:noWrap/>
            <w:hideMark/>
            <w:tcPrChange w:id="222" w:author="Ledbetter, Caroline M" w:date="2020-03-18T12:07:00Z">
              <w:tcPr>
                <w:tcW w:w="2254" w:type="dxa"/>
                <w:noWrap/>
                <w:hideMark/>
              </w:tcPr>
            </w:tcPrChange>
          </w:tcPr>
          <w:p w14:paraId="60F3B5C7"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Male</w:t>
            </w:r>
          </w:p>
        </w:tc>
        <w:tc>
          <w:tcPr>
            <w:tcW w:w="1402" w:type="dxa"/>
            <w:noWrap/>
            <w:hideMark/>
            <w:tcPrChange w:id="223" w:author="Ledbetter, Caroline M" w:date="2020-03-18T12:07:00Z">
              <w:tcPr>
                <w:tcW w:w="1109" w:type="dxa"/>
                <w:noWrap/>
                <w:hideMark/>
              </w:tcPr>
            </w:tcPrChange>
          </w:tcPr>
          <w:p w14:paraId="00918F4E"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186" w:type="dxa"/>
            <w:noWrap/>
            <w:hideMark/>
            <w:tcPrChange w:id="224" w:author="Ledbetter, Caroline M" w:date="2020-03-18T12:07:00Z">
              <w:tcPr>
                <w:tcW w:w="1365" w:type="dxa"/>
                <w:noWrap/>
                <w:hideMark/>
              </w:tcPr>
            </w:tcPrChange>
          </w:tcPr>
          <w:p w14:paraId="6B33480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42.12(23.19)</w:t>
            </w:r>
          </w:p>
        </w:tc>
        <w:tc>
          <w:tcPr>
            <w:tcW w:w="1269" w:type="dxa"/>
            <w:noWrap/>
            <w:hideMark/>
            <w:tcPrChange w:id="225" w:author="Ledbetter, Caroline M" w:date="2020-03-18T12:07:00Z">
              <w:tcPr>
                <w:tcW w:w="1264" w:type="dxa"/>
                <w:noWrap/>
                <w:hideMark/>
              </w:tcPr>
            </w:tcPrChange>
          </w:tcPr>
          <w:p w14:paraId="295FF4B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49.11(22.41)</w:t>
            </w:r>
          </w:p>
        </w:tc>
        <w:tc>
          <w:tcPr>
            <w:tcW w:w="1370" w:type="dxa"/>
            <w:noWrap/>
            <w:hideMark/>
            <w:tcPrChange w:id="226" w:author="Ledbetter, Caroline M" w:date="2020-03-18T12:07:00Z">
              <w:tcPr>
                <w:tcW w:w="1365" w:type="dxa"/>
                <w:noWrap/>
                <w:hideMark/>
              </w:tcPr>
            </w:tcPrChange>
          </w:tcPr>
          <w:p w14:paraId="613BD55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49.81(23.39)</w:t>
            </w:r>
          </w:p>
        </w:tc>
        <w:tc>
          <w:tcPr>
            <w:tcW w:w="1370" w:type="dxa"/>
            <w:noWrap/>
            <w:hideMark/>
            <w:tcPrChange w:id="227" w:author="Ledbetter, Caroline M" w:date="2020-03-18T12:07:00Z">
              <w:tcPr>
                <w:tcW w:w="1365" w:type="dxa"/>
                <w:noWrap/>
                <w:hideMark/>
              </w:tcPr>
            </w:tcPrChange>
          </w:tcPr>
          <w:p w14:paraId="4F7441A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36.21(17.70)</w:t>
            </w:r>
          </w:p>
        </w:tc>
        <w:tc>
          <w:tcPr>
            <w:tcW w:w="1269" w:type="dxa"/>
            <w:noWrap/>
            <w:hideMark/>
            <w:tcPrChange w:id="228" w:author="Ledbetter, Caroline M" w:date="2020-03-18T12:07:00Z">
              <w:tcPr>
                <w:tcW w:w="1264" w:type="dxa"/>
                <w:noWrap/>
                <w:hideMark/>
              </w:tcPr>
            </w:tcPrChange>
          </w:tcPr>
          <w:p w14:paraId="3A083FD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50.61(23.51)</w:t>
            </w:r>
          </w:p>
        </w:tc>
        <w:tc>
          <w:tcPr>
            <w:tcW w:w="1269" w:type="dxa"/>
            <w:noWrap/>
            <w:hideMark/>
            <w:tcPrChange w:id="229" w:author="Ledbetter, Caroline M" w:date="2020-03-18T12:07:00Z">
              <w:tcPr>
                <w:tcW w:w="1264" w:type="dxa"/>
                <w:noWrap/>
                <w:hideMark/>
              </w:tcPr>
            </w:tcPrChange>
          </w:tcPr>
          <w:p w14:paraId="6987266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49.02(26.53)</w:t>
            </w:r>
          </w:p>
        </w:tc>
        <w:tc>
          <w:tcPr>
            <w:tcW w:w="1370" w:type="dxa"/>
            <w:noWrap/>
            <w:hideMark/>
            <w:tcPrChange w:id="230" w:author="Ledbetter, Caroline M" w:date="2020-03-18T12:07:00Z">
              <w:tcPr>
                <w:tcW w:w="1365" w:type="dxa"/>
                <w:noWrap/>
                <w:hideMark/>
              </w:tcPr>
            </w:tcPrChange>
          </w:tcPr>
          <w:p w14:paraId="00DA0A54"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37.94(19.08)</w:t>
            </w:r>
          </w:p>
        </w:tc>
        <w:tc>
          <w:tcPr>
            <w:tcW w:w="1782" w:type="dxa"/>
            <w:noWrap/>
            <w:hideMark/>
            <w:tcPrChange w:id="231" w:author="Ledbetter, Caroline M" w:date="2020-03-18T12:07:00Z">
              <w:tcPr>
                <w:tcW w:w="1775" w:type="dxa"/>
                <w:noWrap/>
                <w:hideMark/>
              </w:tcPr>
            </w:tcPrChange>
          </w:tcPr>
          <w:p w14:paraId="47CAED1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47.17(21.30)</w:t>
            </w:r>
          </w:p>
        </w:tc>
      </w:tr>
      <w:tr w:rsidR="0069306C" w:rsidRPr="0069306C" w14:paraId="25DB8FA3" w14:textId="77777777" w:rsidTr="00AF08FE">
        <w:trPr>
          <w:trHeight w:val="300"/>
          <w:trPrChange w:id="232" w:author="Ledbetter, Caroline M" w:date="2020-03-18T12:07:00Z">
            <w:trPr>
              <w:trHeight w:val="300"/>
            </w:trPr>
          </w:trPrChange>
        </w:trPr>
        <w:tc>
          <w:tcPr>
            <w:tcW w:w="2103" w:type="dxa"/>
            <w:noWrap/>
            <w:hideMark/>
            <w:tcPrChange w:id="233" w:author="Ledbetter, Caroline M" w:date="2020-03-18T12:07:00Z">
              <w:tcPr>
                <w:tcW w:w="2254" w:type="dxa"/>
                <w:noWrap/>
                <w:hideMark/>
              </w:tcPr>
            </w:tcPrChange>
          </w:tcPr>
          <w:p w14:paraId="03049D22"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Female</w:t>
            </w:r>
          </w:p>
        </w:tc>
        <w:tc>
          <w:tcPr>
            <w:tcW w:w="1402" w:type="dxa"/>
            <w:noWrap/>
            <w:hideMark/>
            <w:tcPrChange w:id="234" w:author="Ledbetter, Caroline M" w:date="2020-03-18T12:07:00Z">
              <w:tcPr>
                <w:tcW w:w="1109" w:type="dxa"/>
                <w:noWrap/>
                <w:hideMark/>
              </w:tcPr>
            </w:tcPrChange>
          </w:tcPr>
          <w:p w14:paraId="630CC6D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186" w:type="dxa"/>
            <w:noWrap/>
            <w:hideMark/>
            <w:tcPrChange w:id="235" w:author="Ledbetter, Caroline M" w:date="2020-03-18T12:07:00Z">
              <w:tcPr>
                <w:tcW w:w="1365" w:type="dxa"/>
                <w:noWrap/>
                <w:hideMark/>
              </w:tcPr>
            </w:tcPrChange>
          </w:tcPr>
          <w:p w14:paraId="7C3412D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57.88(23.19)</w:t>
            </w:r>
          </w:p>
        </w:tc>
        <w:tc>
          <w:tcPr>
            <w:tcW w:w="1269" w:type="dxa"/>
            <w:noWrap/>
            <w:hideMark/>
            <w:tcPrChange w:id="236" w:author="Ledbetter, Caroline M" w:date="2020-03-18T12:07:00Z">
              <w:tcPr>
                <w:tcW w:w="1264" w:type="dxa"/>
                <w:noWrap/>
                <w:hideMark/>
              </w:tcPr>
            </w:tcPrChange>
          </w:tcPr>
          <w:p w14:paraId="74C4E8C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50.89(22.41)</w:t>
            </w:r>
          </w:p>
        </w:tc>
        <w:tc>
          <w:tcPr>
            <w:tcW w:w="1370" w:type="dxa"/>
            <w:noWrap/>
            <w:hideMark/>
            <w:tcPrChange w:id="237" w:author="Ledbetter, Caroline M" w:date="2020-03-18T12:07:00Z">
              <w:tcPr>
                <w:tcW w:w="1365" w:type="dxa"/>
                <w:noWrap/>
                <w:hideMark/>
              </w:tcPr>
            </w:tcPrChange>
          </w:tcPr>
          <w:p w14:paraId="4122E63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50.19(23.39)</w:t>
            </w:r>
          </w:p>
        </w:tc>
        <w:tc>
          <w:tcPr>
            <w:tcW w:w="1370" w:type="dxa"/>
            <w:noWrap/>
            <w:hideMark/>
            <w:tcPrChange w:id="238" w:author="Ledbetter, Caroline M" w:date="2020-03-18T12:07:00Z">
              <w:tcPr>
                <w:tcW w:w="1365" w:type="dxa"/>
                <w:noWrap/>
                <w:hideMark/>
              </w:tcPr>
            </w:tcPrChange>
          </w:tcPr>
          <w:p w14:paraId="72E5E62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63.79(17.70)</w:t>
            </w:r>
          </w:p>
        </w:tc>
        <w:tc>
          <w:tcPr>
            <w:tcW w:w="1269" w:type="dxa"/>
            <w:noWrap/>
            <w:hideMark/>
            <w:tcPrChange w:id="239" w:author="Ledbetter, Caroline M" w:date="2020-03-18T12:07:00Z">
              <w:tcPr>
                <w:tcW w:w="1264" w:type="dxa"/>
                <w:noWrap/>
                <w:hideMark/>
              </w:tcPr>
            </w:tcPrChange>
          </w:tcPr>
          <w:p w14:paraId="78BB45C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49.39(23.51)</w:t>
            </w:r>
          </w:p>
        </w:tc>
        <w:tc>
          <w:tcPr>
            <w:tcW w:w="1269" w:type="dxa"/>
            <w:noWrap/>
            <w:hideMark/>
            <w:tcPrChange w:id="240" w:author="Ledbetter, Caroline M" w:date="2020-03-18T12:07:00Z">
              <w:tcPr>
                <w:tcW w:w="1264" w:type="dxa"/>
                <w:noWrap/>
                <w:hideMark/>
              </w:tcPr>
            </w:tcPrChange>
          </w:tcPr>
          <w:p w14:paraId="4370B47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50.98(26.53)</w:t>
            </w:r>
          </w:p>
        </w:tc>
        <w:tc>
          <w:tcPr>
            <w:tcW w:w="1370" w:type="dxa"/>
            <w:noWrap/>
            <w:hideMark/>
            <w:tcPrChange w:id="241" w:author="Ledbetter, Caroline M" w:date="2020-03-18T12:07:00Z">
              <w:tcPr>
                <w:tcW w:w="1365" w:type="dxa"/>
                <w:noWrap/>
                <w:hideMark/>
              </w:tcPr>
            </w:tcPrChange>
          </w:tcPr>
          <w:p w14:paraId="55C72219"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62.06(19.08)</w:t>
            </w:r>
          </w:p>
        </w:tc>
        <w:tc>
          <w:tcPr>
            <w:tcW w:w="1782" w:type="dxa"/>
            <w:noWrap/>
            <w:hideMark/>
            <w:tcPrChange w:id="242" w:author="Ledbetter, Caroline M" w:date="2020-03-18T12:07:00Z">
              <w:tcPr>
                <w:tcW w:w="1775" w:type="dxa"/>
                <w:noWrap/>
                <w:hideMark/>
              </w:tcPr>
            </w:tcPrChange>
          </w:tcPr>
          <w:p w14:paraId="53740B1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52.83(21.30)</w:t>
            </w:r>
          </w:p>
        </w:tc>
      </w:tr>
      <w:tr w:rsidR="0069306C" w:rsidRPr="0069306C" w14:paraId="5AB5CD88" w14:textId="77777777" w:rsidTr="00AF08FE">
        <w:trPr>
          <w:trHeight w:val="300"/>
          <w:trPrChange w:id="243" w:author="Ledbetter, Caroline M" w:date="2020-03-18T12:07:00Z">
            <w:trPr>
              <w:trHeight w:val="300"/>
            </w:trPr>
          </w:trPrChange>
        </w:trPr>
        <w:tc>
          <w:tcPr>
            <w:tcW w:w="2103" w:type="dxa"/>
            <w:noWrap/>
            <w:hideMark/>
            <w:tcPrChange w:id="244" w:author="Ledbetter, Caroline M" w:date="2020-03-18T12:07:00Z">
              <w:tcPr>
                <w:tcW w:w="2254" w:type="dxa"/>
                <w:noWrap/>
                <w:hideMark/>
              </w:tcPr>
            </w:tcPrChange>
          </w:tcPr>
          <w:p w14:paraId="73221EDA"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Under 1yr</w:t>
            </w:r>
          </w:p>
        </w:tc>
        <w:tc>
          <w:tcPr>
            <w:tcW w:w="1402" w:type="dxa"/>
            <w:noWrap/>
            <w:hideMark/>
            <w:tcPrChange w:id="245" w:author="Ledbetter, Caroline M" w:date="2020-03-18T12:07:00Z">
              <w:tcPr>
                <w:tcW w:w="1109" w:type="dxa"/>
                <w:noWrap/>
                <w:hideMark/>
              </w:tcPr>
            </w:tcPrChange>
          </w:tcPr>
          <w:p w14:paraId="7F068BB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186" w:type="dxa"/>
            <w:noWrap/>
            <w:hideMark/>
            <w:tcPrChange w:id="246" w:author="Ledbetter, Caroline M" w:date="2020-03-18T12:07:00Z">
              <w:tcPr>
                <w:tcW w:w="1365" w:type="dxa"/>
                <w:noWrap/>
                <w:hideMark/>
              </w:tcPr>
            </w:tcPrChange>
          </w:tcPr>
          <w:p w14:paraId="392A51A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8.92(13.20)</w:t>
            </w:r>
          </w:p>
        </w:tc>
        <w:tc>
          <w:tcPr>
            <w:tcW w:w="1269" w:type="dxa"/>
            <w:noWrap/>
            <w:hideMark/>
            <w:tcPrChange w:id="247" w:author="Ledbetter, Caroline M" w:date="2020-03-18T12:07:00Z">
              <w:tcPr>
                <w:tcW w:w="1264" w:type="dxa"/>
                <w:noWrap/>
                <w:hideMark/>
              </w:tcPr>
            </w:tcPrChange>
          </w:tcPr>
          <w:p w14:paraId="278A743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2.45(8.56)</w:t>
            </w:r>
          </w:p>
        </w:tc>
        <w:tc>
          <w:tcPr>
            <w:tcW w:w="1370" w:type="dxa"/>
            <w:noWrap/>
            <w:hideMark/>
            <w:tcPrChange w:id="248" w:author="Ledbetter, Caroline M" w:date="2020-03-18T12:07:00Z">
              <w:tcPr>
                <w:tcW w:w="1365" w:type="dxa"/>
                <w:noWrap/>
                <w:hideMark/>
              </w:tcPr>
            </w:tcPrChange>
          </w:tcPr>
          <w:p w14:paraId="05993CF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0.68(4.63)</w:t>
            </w:r>
          </w:p>
        </w:tc>
        <w:tc>
          <w:tcPr>
            <w:tcW w:w="1370" w:type="dxa"/>
            <w:noWrap/>
            <w:hideMark/>
            <w:tcPrChange w:id="249" w:author="Ledbetter, Caroline M" w:date="2020-03-18T12:07:00Z">
              <w:tcPr>
                <w:tcW w:w="1365" w:type="dxa"/>
                <w:noWrap/>
                <w:hideMark/>
              </w:tcPr>
            </w:tcPrChange>
          </w:tcPr>
          <w:p w14:paraId="62C3D70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1.73(3.60)</w:t>
            </w:r>
          </w:p>
        </w:tc>
        <w:tc>
          <w:tcPr>
            <w:tcW w:w="1269" w:type="dxa"/>
            <w:noWrap/>
            <w:hideMark/>
            <w:tcPrChange w:id="250" w:author="Ledbetter, Caroline M" w:date="2020-03-18T12:07:00Z">
              <w:tcPr>
                <w:tcW w:w="1264" w:type="dxa"/>
                <w:noWrap/>
                <w:hideMark/>
              </w:tcPr>
            </w:tcPrChange>
          </w:tcPr>
          <w:p w14:paraId="0E1CC31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0.76(4.06)</w:t>
            </w:r>
          </w:p>
        </w:tc>
        <w:tc>
          <w:tcPr>
            <w:tcW w:w="1269" w:type="dxa"/>
            <w:noWrap/>
            <w:hideMark/>
            <w:tcPrChange w:id="251" w:author="Ledbetter, Caroline M" w:date="2020-03-18T12:07:00Z">
              <w:tcPr>
                <w:tcW w:w="1264" w:type="dxa"/>
                <w:noWrap/>
                <w:hideMark/>
              </w:tcPr>
            </w:tcPrChange>
          </w:tcPr>
          <w:p w14:paraId="007629B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0.69(3.16)</w:t>
            </w:r>
          </w:p>
        </w:tc>
        <w:tc>
          <w:tcPr>
            <w:tcW w:w="1370" w:type="dxa"/>
            <w:noWrap/>
            <w:hideMark/>
            <w:tcPrChange w:id="252" w:author="Ledbetter, Caroline M" w:date="2020-03-18T12:07:00Z">
              <w:tcPr>
                <w:tcW w:w="1365" w:type="dxa"/>
                <w:noWrap/>
                <w:hideMark/>
              </w:tcPr>
            </w:tcPrChange>
          </w:tcPr>
          <w:p w14:paraId="502C41A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0.69(2.43)</w:t>
            </w:r>
          </w:p>
        </w:tc>
        <w:tc>
          <w:tcPr>
            <w:tcW w:w="1782" w:type="dxa"/>
            <w:noWrap/>
            <w:hideMark/>
            <w:tcPrChange w:id="253" w:author="Ledbetter, Caroline M" w:date="2020-03-18T12:07:00Z">
              <w:tcPr>
                <w:tcW w:w="1775" w:type="dxa"/>
                <w:noWrap/>
                <w:hideMark/>
              </w:tcPr>
            </w:tcPrChange>
          </w:tcPr>
          <w:p w14:paraId="4CE07A04"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1.30(6.53)</w:t>
            </w:r>
          </w:p>
        </w:tc>
      </w:tr>
      <w:tr w:rsidR="0069306C" w:rsidRPr="0069306C" w14:paraId="6C3883FF" w14:textId="77777777" w:rsidTr="00AF08FE">
        <w:trPr>
          <w:trHeight w:val="300"/>
          <w:trPrChange w:id="254" w:author="Ledbetter, Caroline M" w:date="2020-03-18T12:07:00Z">
            <w:trPr>
              <w:trHeight w:val="300"/>
            </w:trPr>
          </w:trPrChange>
        </w:trPr>
        <w:tc>
          <w:tcPr>
            <w:tcW w:w="2103" w:type="dxa"/>
            <w:noWrap/>
            <w:hideMark/>
            <w:tcPrChange w:id="255" w:author="Ledbetter, Caroline M" w:date="2020-03-18T12:07:00Z">
              <w:tcPr>
                <w:tcW w:w="2254" w:type="dxa"/>
                <w:noWrap/>
                <w:hideMark/>
              </w:tcPr>
            </w:tcPrChange>
          </w:tcPr>
          <w:p w14:paraId="0B9AD1B2"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1yr to 4yr</w:t>
            </w:r>
          </w:p>
        </w:tc>
        <w:tc>
          <w:tcPr>
            <w:tcW w:w="1402" w:type="dxa"/>
            <w:noWrap/>
            <w:hideMark/>
            <w:tcPrChange w:id="256" w:author="Ledbetter, Caroline M" w:date="2020-03-18T12:07:00Z">
              <w:tcPr>
                <w:tcW w:w="1109" w:type="dxa"/>
                <w:noWrap/>
                <w:hideMark/>
              </w:tcPr>
            </w:tcPrChange>
          </w:tcPr>
          <w:p w14:paraId="4D6B53B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186" w:type="dxa"/>
            <w:noWrap/>
            <w:hideMark/>
            <w:tcPrChange w:id="257" w:author="Ledbetter, Caroline M" w:date="2020-03-18T12:07:00Z">
              <w:tcPr>
                <w:tcW w:w="1365" w:type="dxa"/>
                <w:noWrap/>
                <w:hideMark/>
              </w:tcPr>
            </w:tcPrChange>
          </w:tcPr>
          <w:p w14:paraId="2978245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27.24(27.23)</w:t>
            </w:r>
          </w:p>
        </w:tc>
        <w:tc>
          <w:tcPr>
            <w:tcW w:w="1269" w:type="dxa"/>
            <w:noWrap/>
            <w:hideMark/>
            <w:tcPrChange w:id="258" w:author="Ledbetter, Caroline M" w:date="2020-03-18T12:07:00Z">
              <w:tcPr>
                <w:tcW w:w="1264" w:type="dxa"/>
                <w:noWrap/>
                <w:hideMark/>
              </w:tcPr>
            </w:tcPrChange>
          </w:tcPr>
          <w:p w14:paraId="0118188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19.65(21.22)</w:t>
            </w:r>
          </w:p>
        </w:tc>
        <w:tc>
          <w:tcPr>
            <w:tcW w:w="1370" w:type="dxa"/>
            <w:noWrap/>
            <w:hideMark/>
            <w:tcPrChange w:id="259" w:author="Ledbetter, Caroline M" w:date="2020-03-18T12:07:00Z">
              <w:tcPr>
                <w:tcW w:w="1365" w:type="dxa"/>
                <w:noWrap/>
                <w:hideMark/>
              </w:tcPr>
            </w:tcPrChange>
          </w:tcPr>
          <w:p w14:paraId="14716F2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2.77(6.73)</w:t>
            </w:r>
          </w:p>
        </w:tc>
        <w:tc>
          <w:tcPr>
            <w:tcW w:w="1370" w:type="dxa"/>
            <w:noWrap/>
            <w:hideMark/>
            <w:tcPrChange w:id="260" w:author="Ledbetter, Caroline M" w:date="2020-03-18T12:07:00Z">
              <w:tcPr>
                <w:tcW w:w="1365" w:type="dxa"/>
                <w:noWrap/>
                <w:hideMark/>
              </w:tcPr>
            </w:tcPrChange>
          </w:tcPr>
          <w:p w14:paraId="5EC1CD8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11.37(16.50)</w:t>
            </w:r>
          </w:p>
        </w:tc>
        <w:tc>
          <w:tcPr>
            <w:tcW w:w="1269" w:type="dxa"/>
            <w:noWrap/>
            <w:hideMark/>
            <w:tcPrChange w:id="261" w:author="Ledbetter, Caroline M" w:date="2020-03-18T12:07:00Z">
              <w:tcPr>
                <w:tcW w:w="1264" w:type="dxa"/>
                <w:noWrap/>
                <w:hideMark/>
              </w:tcPr>
            </w:tcPrChange>
          </w:tcPr>
          <w:p w14:paraId="4BF7DA9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7.55(16.47)</w:t>
            </w:r>
          </w:p>
        </w:tc>
        <w:tc>
          <w:tcPr>
            <w:tcW w:w="1269" w:type="dxa"/>
            <w:noWrap/>
            <w:hideMark/>
            <w:tcPrChange w:id="262" w:author="Ledbetter, Caroline M" w:date="2020-03-18T12:07:00Z">
              <w:tcPr>
                <w:tcW w:w="1264" w:type="dxa"/>
                <w:noWrap/>
                <w:hideMark/>
              </w:tcPr>
            </w:tcPrChange>
          </w:tcPr>
          <w:p w14:paraId="7E8A1A7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5.64(12.53)</w:t>
            </w:r>
          </w:p>
        </w:tc>
        <w:tc>
          <w:tcPr>
            <w:tcW w:w="1370" w:type="dxa"/>
            <w:noWrap/>
            <w:hideMark/>
            <w:tcPrChange w:id="263" w:author="Ledbetter, Caroline M" w:date="2020-03-18T12:07:00Z">
              <w:tcPr>
                <w:tcW w:w="1365" w:type="dxa"/>
                <w:noWrap/>
                <w:hideMark/>
              </w:tcPr>
            </w:tcPrChange>
          </w:tcPr>
          <w:p w14:paraId="13261CE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4.63(11.09)</w:t>
            </w:r>
          </w:p>
        </w:tc>
        <w:tc>
          <w:tcPr>
            <w:tcW w:w="1782" w:type="dxa"/>
            <w:noWrap/>
            <w:hideMark/>
            <w:tcPrChange w:id="264" w:author="Ledbetter, Caroline M" w:date="2020-03-18T12:07:00Z">
              <w:tcPr>
                <w:tcW w:w="1775" w:type="dxa"/>
                <w:noWrap/>
                <w:hideMark/>
              </w:tcPr>
            </w:tcPrChange>
          </w:tcPr>
          <w:p w14:paraId="382E888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6.82(14.16)</w:t>
            </w:r>
          </w:p>
        </w:tc>
      </w:tr>
      <w:tr w:rsidR="0069306C" w:rsidRPr="0069306C" w14:paraId="369D8965" w14:textId="77777777" w:rsidTr="00AF08FE">
        <w:trPr>
          <w:trHeight w:val="300"/>
          <w:trPrChange w:id="265" w:author="Ledbetter, Caroline M" w:date="2020-03-18T12:07:00Z">
            <w:trPr>
              <w:trHeight w:val="300"/>
            </w:trPr>
          </w:trPrChange>
        </w:trPr>
        <w:tc>
          <w:tcPr>
            <w:tcW w:w="2103" w:type="dxa"/>
            <w:noWrap/>
            <w:hideMark/>
            <w:tcPrChange w:id="266" w:author="Ledbetter, Caroline M" w:date="2020-03-18T12:07:00Z">
              <w:tcPr>
                <w:tcW w:w="2254" w:type="dxa"/>
                <w:noWrap/>
                <w:hideMark/>
              </w:tcPr>
            </w:tcPrChange>
          </w:tcPr>
          <w:p w14:paraId="4F2CCF7D"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20yr to 49yr</w:t>
            </w:r>
          </w:p>
        </w:tc>
        <w:tc>
          <w:tcPr>
            <w:tcW w:w="1402" w:type="dxa"/>
            <w:noWrap/>
            <w:hideMark/>
            <w:tcPrChange w:id="267" w:author="Ledbetter, Caroline M" w:date="2020-03-18T12:07:00Z">
              <w:tcPr>
                <w:tcW w:w="1109" w:type="dxa"/>
                <w:noWrap/>
                <w:hideMark/>
              </w:tcPr>
            </w:tcPrChange>
          </w:tcPr>
          <w:p w14:paraId="0520C00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186" w:type="dxa"/>
            <w:noWrap/>
            <w:hideMark/>
            <w:tcPrChange w:id="268" w:author="Ledbetter, Caroline M" w:date="2020-03-18T12:07:00Z">
              <w:tcPr>
                <w:tcW w:w="1365" w:type="dxa"/>
                <w:noWrap/>
                <w:hideMark/>
              </w:tcPr>
            </w:tcPrChange>
          </w:tcPr>
          <w:p w14:paraId="5472DF2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20.36(21.92)</w:t>
            </w:r>
          </w:p>
        </w:tc>
        <w:tc>
          <w:tcPr>
            <w:tcW w:w="1269" w:type="dxa"/>
            <w:noWrap/>
            <w:hideMark/>
            <w:tcPrChange w:id="269" w:author="Ledbetter, Caroline M" w:date="2020-03-18T12:07:00Z">
              <w:tcPr>
                <w:tcW w:w="1264" w:type="dxa"/>
                <w:noWrap/>
                <w:hideMark/>
              </w:tcPr>
            </w:tcPrChange>
          </w:tcPr>
          <w:p w14:paraId="55E7872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27.52(24.82)</w:t>
            </w:r>
          </w:p>
        </w:tc>
        <w:tc>
          <w:tcPr>
            <w:tcW w:w="1370" w:type="dxa"/>
            <w:noWrap/>
            <w:hideMark/>
            <w:tcPrChange w:id="270" w:author="Ledbetter, Caroline M" w:date="2020-03-18T12:07:00Z">
              <w:tcPr>
                <w:tcW w:w="1365" w:type="dxa"/>
                <w:noWrap/>
                <w:hideMark/>
              </w:tcPr>
            </w:tcPrChange>
          </w:tcPr>
          <w:p w14:paraId="2E38AE8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46.73(30.64)</w:t>
            </w:r>
          </w:p>
        </w:tc>
        <w:tc>
          <w:tcPr>
            <w:tcW w:w="1370" w:type="dxa"/>
            <w:noWrap/>
            <w:hideMark/>
            <w:tcPrChange w:id="271" w:author="Ledbetter, Caroline M" w:date="2020-03-18T12:07:00Z">
              <w:tcPr>
                <w:tcW w:w="1365" w:type="dxa"/>
                <w:noWrap/>
                <w:hideMark/>
              </w:tcPr>
            </w:tcPrChange>
          </w:tcPr>
          <w:p w14:paraId="4F8D005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25.71(20.86)</w:t>
            </w:r>
          </w:p>
        </w:tc>
        <w:tc>
          <w:tcPr>
            <w:tcW w:w="1269" w:type="dxa"/>
            <w:noWrap/>
            <w:hideMark/>
            <w:tcPrChange w:id="272" w:author="Ledbetter, Caroline M" w:date="2020-03-18T12:07:00Z">
              <w:tcPr>
                <w:tcW w:w="1264" w:type="dxa"/>
                <w:noWrap/>
                <w:hideMark/>
              </w:tcPr>
            </w:tcPrChange>
          </w:tcPr>
          <w:p w14:paraId="6F53988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41.72(29.70)</w:t>
            </w:r>
          </w:p>
        </w:tc>
        <w:tc>
          <w:tcPr>
            <w:tcW w:w="1269" w:type="dxa"/>
            <w:noWrap/>
            <w:hideMark/>
            <w:tcPrChange w:id="273" w:author="Ledbetter, Caroline M" w:date="2020-03-18T12:07:00Z">
              <w:tcPr>
                <w:tcW w:w="1264" w:type="dxa"/>
                <w:noWrap/>
                <w:hideMark/>
              </w:tcPr>
            </w:tcPrChange>
          </w:tcPr>
          <w:p w14:paraId="7510058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50.53(30.04)</w:t>
            </w:r>
          </w:p>
        </w:tc>
        <w:tc>
          <w:tcPr>
            <w:tcW w:w="1370" w:type="dxa"/>
            <w:noWrap/>
            <w:hideMark/>
            <w:tcPrChange w:id="274" w:author="Ledbetter, Caroline M" w:date="2020-03-18T12:07:00Z">
              <w:tcPr>
                <w:tcW w:w="1365" w:type="dxa"/>
                <w:noWrap/>
                <w:hideMark/>
              </w:tcPr>
            </w:tcPrChange>
          </w:tcPr>
          <w:p w14:paraId="02B00D32"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50.53(22.96)</w:t>
            </w:r>
          </w:p>
        </w:tc>
        <w:tc>
          <w:tcPr>
            <w:tcW w:w="1782" w:type="dxa"/>
            <w:noWrap/>
            <w:hideMark/>
            <w:tcPrChange w:id="275" w:author="Ledbetter, Caroline M" w:date="2020-03-18T12:07:00Z">
              <w:tcPr>
                <w:tcW w:w="1775" w:type="dxa"/>
                <w:noWrap/>
                <w:hideMark/>
              </w:tcPr>
            </w:tcPrChange>
          </w:tcPr>
          <w:p w14:paraId="36F6D6D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49.59(29.52)</w:t>
            </w:r>
          </w:p>
        </w:tc>
      </w:tr>
      <w:tr w:rsidR="0069306C" w:rsidRPr="0069306C" w14:paraId="62177CAA" w14:textId="77777777" w:rsidTr="00AF08FE">
        <w:trPr>
          <w:trHeight w:val="300"/>
          <w:trPrChange w:id="276" w:author="Ledbetter, Caroline M" w:date="2020-03-18T12:07:00Z">
            <w:trPr>
              <w:trHeight w:val="300"/>
            </w:trPr>
          </w:trPrChange>
        </w:trPr>
        <w:tc>
          <w:tcPr>
            <w:tcW w:w="2103" w:type="dxa"/>
            <w:noWrap/>
            <w:hideMark/>
            <w:tcPrChange w:id="277" w:author="Ledbetter, Caroline M" w:date="2020-03-18T12:07:00Z">
              <w:tcPr>
                <w:tcW w:w="2254" w:type="dxa"/>
                <w:noWrap/>
                <w:hideMark/>
              </w:tcPr>
            </w:tcPrChange>
          </w:tcPr>
          <w:p w14:paraId="54ACBF82"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5yr to 19yr</w:t>
            </w:r>
          </w:p>
        </w:tc>
        <w:tc>
          <w:tcPr>
            <w:tcW w:w="1402" w:type="dxa"/>
            <w:noWrap/>
            <w:hideMark/>
            <w:tcPrChange w:id="278" w:author="Ledbetter, Caroline M" w:date="2020-03-18T12:07:00Z">
              <w:tcPr>
                <w:tcW w:w="1109" w:type="dxa"/>
                <w:noWrap/>
                <w:hideMark/>
              </w:tcPr>
            </w:tcPrChange>
          </w:tcPr>
          <w:p w14:paraId="023BB39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186" w:type="dxa"/>
            <w:noWrap/>
            <w:hideMark/>
            <w:tcPrChange w:id="279" w:author="Ledbetter, Caroline M" w:date="2020-03-18T12:07:00Z">
              <w:tcPr>
                <w:tcW w:w="1365" w:type="dxa"/>
                <w:noWrap/>
                <w:hideMark/>
              </w:tcPr>
            </w:tcPrChange>
          </w:tcPr>
          <w:p w14:paraId="4764BD9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31.53(29.37)</w:t>
            </w:r>
          </w:p>
        </w:tc>
        <w:tc>
          <w:tcPr>
            <w:tcW w:w="1269" w:type="dxa"/>
            <w:noWrap/>
            <w:hideMark/>
            <w:tcPrChange w:id="280" w:author="Ledbetter, Caroline M" w:date="2020-03-18T12:07:00Z">
              <w:tcPr>
                <w:tcW w:w="1264" w:type="dxa"/>
                <w:noWrap/>
                <w:hideMark/>
              </w:tcPr>
            </w:tcPrChange>
          </w:tcPr>
          <w:p w14:paraId="7ECACDC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36.16(26.06)</w:t>
            </w:r>
          </w:p>
        </w:tc>
        <w:tc>
          <w:tcPr>
            <w:tcW w:w="1370" w:type="dxa"/>
            <w:noWrap/>
            <w:hideMark/>
            <w:tcPrChange w:id="281" w:author="Ledbetter, Caroline M" w:date="2020-03-18T12:07:00Z">
              <w:tcPr>
                <w:tcW w:w="1365" w:type="dxa"/>
                <w:noWrap/>
                <w:hideMark/>
              </w:tcPr>
            </w:tcPrChange>
          </w:tcPr>
          <w:p w14:paraId="454566C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17.12(24.49)</w:t>
            </w:r>
          </w:p>
        </w:tc>
        <w:tc>
          <w:tcPr>
            <w:tcW w:w="1370" w:type="dxa"/>
            <w:noWrap/>
            <w:hideMark/>
            <w:tcPrChange w:id="282" w:author="Ledbetter, Caroline M" w:date="2020-03-18T12:07:00Z">
              <w:tcPr>
                <w:tcW w:w="1365" w:type="dxa"/>
                <w:noWrap/>
                <w:hideMark/>
              </w:tcPr>
            </w:tcPrChange>
          </w:tcPr>
          <w:p w14:paraId="128469D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25.91(25.29)</w:t>
            </w:r>
          </w:p>
        </w:tc>
        <w:tc>
          <w:tcPr>
            <w:tcW w:w="1269" w:type="dxa"/>
            <w:noWrap/>
            <w:hideMark/>
            <w:tcPrChange w:id="283" w:author="Ledbetter, Caroline M" w:date="2020-03-18T12:07:00Z">
              <w:tcPr>
                <w:tcW w:w="1264" w:type="dxa"/>
                <w:noWrap/>
                <w:hideMark/>
              </w:tcPr>
            </w:tcPrChange>
          </w:tcPr>
          <w:p w14:paraId="7CDC06A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27.35(28.99)</w:t>
            </w:r>
          </w:p>
        </w:tc>
        <w:tc>
          <w:tcPr>
            <w:tcW w:w="1269" w:type="dxa"/>
            <w:noWrap/>
            <w:hideMark/>
            <w:tcPrChange w:id="284" w:author="Ledbetter, Caroline M" w:date="2020-03-18T12:07:00Z">
              <w:tcPr>
                <w:tcW w:w="1264" w:type="dxa"/>
                <w:noWrap/>
                <w:hideMark/>
              </w:tcPr>
            </w:tcPrChange>
          </w:tcPr>
          <w:p w14:paraId="1FF860C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19.33(25.60)</w:t>
            </w:r>
          </w:p>
        </w:tc>
        <w:tc>
          <w:tcPr>
            <w:tcW w:w="1370" w:type="dxa"/>
            <w:noWrap/>
            <w:hideMark/>
            <w:tcPrChange w:id="285" w:author="Ledbetter, Caroline M" w:date="2020-03-18T12:07:00Z">
              <w:tcPr>
                <w:tcW w:w="1365" w:type="dxa"/>
                <w:noWrap/>
                <w:hideMark/>
              </w:tcPr>
            </w:tcPrChange>
          </w:tcPr>
          <w:p w14:paraId="16A594F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19.71(18.48)</w:t>
            </w:r>
          </w:p>
        </w:tc>
        <w:tc>
          <w:tcPr>
            <w:tcW w:w="1782" w:type="dxa"/>
            <w:noWrap/>
            <w:hideMark/>
            <w:tcPrChange w:id="286" w:author="Ledbetter, Caroline M" w:date="2020-03-18T12:07:00Z">
              <w:tcPr>
                <w:tcW w:w="1775" w:type="dxa"/>
                <w:noWrap/>
                <w:hideMark/>
              </w:tcPr>
            </w:tcPrChange>
          </w:tcPr>
          <w:p w14:paraId="6950F6C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19.00(22.71)</w:t>
            </w:r>
          </w:p>
        </w:tc>
      </w:tr>
      <w:tr w:rsidR="0069306C" w:rsidRPr="0069306C" w14:paraId="2AA6F957" w14:textId="77777777" w:rsidTr="00AF08FE">
        <w:trPr>
          <w:trHeight w:val="300"/>
          <w:trPrChange w:id="287" w:author="Ledbetter, Caroline M" w:date="2020-03-18T12:07:00Z">
            <w:trPr>
              <w:trHeight w:val="300"/>
            </w:trPr>
          </w:trPrChange>
        </w:trPr>
        <w:tc>
          <w:tcPr>
            <w:tcW w:w="2103" w:type="dxa"/>
            <w:noWrap/>
            <w:hideMark/>
            <w:tcPrChange w:id="288" w:author="Ledbetter, Caroline M" w:date="2020-03-18T12:07:00Z">
              <w:tcPr>
                <w:tcW w:w="2254" w:type="dxa"/>
                <w:noWrap/>
                <w:hideMark/>
              </w:tcPr>
            </w:tcPrChange>
          </w:tcPr>
          <w:p w14:paraId="3A168031"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50yr or older</w:t>
            </w:r>
          </w:p>
        </w:tc>
        <w:tc>
          <w:tcPr>
            <w:tcW w:w="1402" w:type="dxa"/>
            <w:noWrap/>
            <w:hideMark/>
            <w:tcPrChange w:id="289" w:author="Ledbetter, Caroline M" w:date="2020-03-18T12:07:00Z">
              <w:tcPr>
                <w:tcW w:w="1109" w:type="dxa"/>
                <w:noWrap/>
                <w:hideMark/>
              </w:tcPr>
            </w:tcPrChange>
          </w:tcPr>
          <w:p w14:paraId="0C40AA0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186" w:type="dxa"/>
            <w:noWrap/>
            <w:hideMark/>
            <w:tcPrChange w:id="290" w:author="Ledbetter, Caroline M" w:date="2020-03-18T12:07:00Z">
              <w:tcPr>
                <w:tcW w:w="1365" w:type="dxa"/>
                <w:noWrap/>
                <w:hideMark/>
              </w:tcPr>
            </w:tcPrChange>
          </w:tcPr>
          <w:p w14:paraId="27C67F7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11.95(17.62)</w:t>
            </w:r>
          </w:p>
        </w:tc>
        <w:tc>
          <w:tcPr>
            <w:tcW w:w="1269" w:type="dxa"/>
            <w:noWrap/>
            <w:hideMark/>
            <w:tcPrChange w:id="291" w:author="Ledbetter, Caroline M" w:date="2020-03-18T12:07:00Z">
              <w:tcPr>
                <w:tcW w:w="1264" w:type="dxa"/>
                <w:noWrap/>
                <w:hideMark/>
              </w:tcPr>
            </w:tcPrChange>
          </w:tcPr>
          <w:p w14:paraId="0513E9C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14.22(19.83)</w:t>
            </w:r>
          </w:p>
        </w:tc>
        <w:tc>
          <w:tcPr>
            <w:tcW w:w="1370" w:type="dxa"/>
            <w:noWrap/>
            <w:hideMark/>
            <w:tcPrChange w:id="292" w:author="Ledbetter, Caroline M" w:date="2020-03-18T12:07:00Z">
              <w:tcPr>
                <w:tcW w:w="1365" w:type="dxa"/>
                <w:noWrap/>
                <w:hideMark/>
              </w:tcPr>
            </w:tcPrChange>
          </w:tcPr>
          <w:p w14:paraId="67FCDF1E"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32.70(31.06)</w:t>
            </w:r>
          </w:p>
        </w:tc>
        <w:tc>
          <w:tcPr>
            <w:tcW w:w="1370" w:type="dxa"/>
            <w:noWrap/>
            <w:hideMark/>
            <w:tcPrChange w:id="293" w:author="Ledbetter, Caroline M" w:date="2020-03-18T12:07:00Z">
              <w:tcPr>
                <w:tcW w:w="1365" w:type="dxa"/>
                <w:noWrap/>
                <w:hideMark/>
              </w:tcPr>
            </w:tcPrChange>
          </w:tcPr>
          <w:p w14:paraId="6B0881F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35.29(31.76)</w:t>
            </w:r>
          </w:p>
        </w:tc>
        <w:tc>
          <w:tcPr>
            <w:tcW w:w="1269" w:type="dxa"/>
            <w:noWrap/>
            <w:hideMark/>
            <w:tcPrChange w:id="294" w:author="Ledbetter, Caroline M" w:date="2020-03-18T12:07:00Z">
              <w:tcPr>
                <w:tcW w:w="1264" w:type="dxa"/>
                <w:noWrap/>
                <w:hideMark/>
              </w:tcPr>
            </w:tcPrChange>
          </w:tcPr>
          <w:p w14:paraId="406E316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22.63(24.66)</w:t>
            </w:r>
          </w:p>
        </w:tc>
        <w:tc>
          <w:tcPr>
            <w:tcW w:w="1269" w:type="dxa"/>
            <w:noWrap/>
            <w:hideMark/>
            <w:tcPrChange w:id="295" w:author="Ledbetter, Caroline M" w:date="2020-03-18T12:07:00Z">
              <w:tcPr>
                <w:tcW w:w="1264" w:type="dxa"/>
                <w:noWrap/>
                <w:hideMark/>
              </w:tcPr>
            </w:tcPrChange>
          </w:tcPr>
          <w:p w14:paraId="5E69118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23.81(28.02)</w:t>
            </w:r>
          </w:p>
        </w:tc>
        <w:tc>
          <w:tcPr>
            <w:tcW w:w="1370" w:type="dxa"/>
            <w:noWrap/>
            <w:hideMark/>
            <w:tcPrChange w:id="296" w:author="Ledbetter, Caroline M" w:date="2020-03-18T12:07:00Z">
              <w:tcPr>
                <w:tcW w:w="1365" w:type="dxa"/>
                <w:noWrap/>
                <w:hideMark/>
              </w:tcPr>
            </w:tcPrChange>
          </w:tcPr>
          <w:p w14:paraId="7FD175B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24.44(20.83)</w:t>
            </w:r>
          </w:p>
        </w:tc>
        <w:tc>
          <w:tcPr>
            <w:tcW w:w="1782" w:type="dxa"/>
            <w:noWrap/>
            <w:hideMark/>
            <w:tcPrChange w:id="297" w:author="Ledbetter, Caroline M" w:date="2020-03-18T12:07:00Z">
              <w:tcPr>
                <w:tcW w:w="1775" w:type="dxa"/>
                <w:noWrap/>
                <w:hideMark/>
              </w:tcPr>
            </w:tcPrChange>
          </w:tcPr>
          <w:p w14:paraId="219D4D30"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23.29(26.57)</w:t>
            </w:r>
          </w:p>
        </w:tc>
      </w:tr>
      <w:tr w:rsidR="0069306C" w:rsidRPr="0069306C" w14:paraId="6BAC665D" w14:textId="77777777" w:rsidTr="00AF08FE">
        <w:trPr>
          <w:trHeight w:val="300"/>
          <w:trPrChange w:id="298" w:author="Ledbetter, Caroline M" w:date="2020-03-18T12:07:00Z">
            <w:trPr>
              <w:trHeight w:val="300"/>
            </w:trPr>
          </w:trPrChange>
        </w:trPr>
        <w:tc>
          <w:tcPr>
            <w:tcW w:w="2103" w:type="dxa"/>
            <w:noWrap/>
            <w:hideMark/>
            <w:tcPrChange w:id="299" w:author="Ledbetter, Caroline M" w:date="2020-03-18T12:07:00Z">
              <w:tcPr>
                <w:tcW w:w="2254" w:type="dxa"/>
                <w:noWrap/>
                <w:hideMark/>
              </w:tcPr>
            </w:tcPrChange>
          </w:tcPr>
          <w:p w14:paraId="62B83C58"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Percent Hospitalized</w:t>
            </w:r>
          </w:p>
        </w:tc>
        <w:tc>
          <w:tcPr>
            <w:tcW w:w="1402" w:type="dxa"/>
            <w:noWrap/>
            <w:hideMark/>
            <w:tcPrChange w:id="300" w:author="Ledbetter, Caroline M" w:date="2020-03-18T12:07:00Z">
              <w:tcPr>
                <w:tcW w:w="1109" w:type="dxa"/>
                <w:noWrap/>
                <w:hideMark/>
              </w:tcPr>
            </w:tcPrChange>
          </w:tcPr>
          <w:p w14:paraId="50EFEF9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186" w:type="dxa"/>
            <w:noWrap/>
            <w:hideMark/>
            <w:tcPrChange w:id="301" w:author="Ledbetter, Caroline M" w:date="2020-03-18T12:07:00Z">
              <w:tcPr>
                <w:tcW w:w="1365" w:type="dxa"/>
                <w:noWrap/>
                <w:hideMark/>
              </w:tcPr>
            </w:tcPrChange>
          </w:tcPr>
          <w:p w14:paraId="1FC70B6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0.28(0.26)</w:t>
            </w:r>
          </w:p>
        </w:tc>
        <w:tc>
          <w:tcPr>
            <w:tcW w:w="1269" w:type="dxa"/>
            <w:noWrap/>
            <w:hideMark/>
            <w:tcPrChange w:id="302" w:author="Ledbetter, Caroline M" w:date="2020-03-18T12:07:00Z">
              <w:tcPr>
                <w:tcW w:w="1264" w:type="dxa"/>
                <w:noWrap/>
                <w:hideMark/>
              </w:tcPr>
            </w:tcPrChange>
          </w:tcPr>
          <w:p w14:paraId="320C89C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0.31(0.28)</w:t>
            </w:r>
          </w:p>
        </w:tc>
        <w:tc>
          <w:tcPr>
            <w:tcW w:w="1370" w:type="dxa"/>
            <w:noWrap/>
            <w:hideMark/>
            <w:tcPrChange w:id="303" w:author="Ledbetter, Caroline M" w:date="2020-03-18T12:07:00Z">
              <w:tcPr>
                <w:tcW w:w="1365" w:type="dxa"/>
                <w:noWrap/>
                <w:hideMark/>
              </w:tcPr>
            </w:tcPrChange>
          </w:tcPr>
          <w:p w14:paraId="260EE66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0.18(0.24)</w:t>
            </w:r>
          </w:p>
        </w:tc>
        <w:tc>
          <w:tcPr>
            <w:tcW w:w="1370" w:type="dxa"/>
            <w:noWrap/>
            <w:hideMark/>
            <w:tcPrChange w:id="304" w:author="Ledbetter, Caroline M" w:date="2020-03-18T12:07:00Z">
              <w:tcPr>
                <w:tcW w:w="1365" w:type="dxa"/>
                <w:noWrap/>
                <w:hideMark/>
              </w:tcPr>
            </w:tcPrChange>
          </w:tcPr>
          <w:p w14:paraId="24A98CA1"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0.27(0.19)</w:t>
            </w:r>
          </w:p>
        </w:tc>
        <w:tc>
          <w:tcPr>
            <w:tcW w:w="1269" w:type="dxa"/>
            <w:noWrap/>
            <w:hideMark/>
            <w:tcPrChange w:id="305" w:author="Ledbetter, Caroline M" w:date="2020-03-18T12:07:00Z">
              <w:tcPr>
                <w:tcW w:w="1264" w:type="dxa"/>
                <w:noWrap/>
                <w:hideMark/>
              </w:tcPr>
            </w:tcPrChange>
          </w:tcPr>
          <w:p w14:paraId="1784D176"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0.31(0.30)</w:t>
            </w:r>
          </w:p>
        </w:tc>
        <w:tc>
          <w:tcPr>
            <w:tcW w:w="1269" w:type="dxa"/>
            <w:noWrap/>
            <w:hideMark/>
            <w:tcPrChange w:id="306" w:author="Ledbetter, Caroline M" w:date="2020-03-18T12:07:00Z">
              <w:tcPr>
                <w:tcW w:w="1264" w:type="dxa"/>
                <w:noWrap/>
                <w:hideMark/>
              </w:tcPr>
            </w:tcPrChange>
          </w:tcPr>
          <w:p w14:paraId="5D644E9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0.23(0.28)</w:t>
            </w:r>
          </w:p>
        </w:tc>
        <w:tc>
          <w:tcPr>
            <w:tcW w:w="1370" w:type="dxa"/>
            <w:noWrap/>
            <w:hideMark/>
            <w:tcPrChange w:id="307" w:author="Ledbetter, Caroline M" w:date="2020-03-18T12:07:00Z">
              <w:tcPr>
                <w:tcW w:w="1365" w:type="dxa"/>
                <w:noWrap/>
                <w:hideMark/>
              </w:tcPr>
            </w:tcPrChange>
          </w:tcPr>
          <w:p w14:paraId="6C27F5EE"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0.27(0.23)</w:t>
            </w:r>
          </w:p>
        </w:tc>
        <w:tc>
          <w:tcPr>
            <w:tcW w:w="1782" w:type="dxa"/>
            <w:noWrap/>
            <w:hideMark/>
            <w:tcPrChange w:id="308" w:author="Ledbetter, Caroline M" w:date="2020-03-18T12:07:00Z">
              <w:tcPr>
                <w:tcW w:w="1775" w:type="dxa"/>
                <w:noWrap/>
                <w:hideMark/>
              </w:tcPr>
            </w:tcPrChange>
          </w:tcPr>
          <w:p w14:paraId="5412AE0F"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0.24(0.25)</w:t>
            </w:r>
          </w:p>
        </w:tc>
      </w:tr>
      <w:tr w:rsidR="0069306C" w:rsidRPr="0069306C" w14:paraId="3AA7361F" w14:textId="77777777" w:rsidTr="00AF08FE">
        <w:trPr>
          <w:trHeight w:val="300"/>
          <w:trPrChange w:id="309" w:author="Ledbetter, Caroline M" w:date="2020-03-18T12:07:00Z">
            <w:trPr>
              <w:trHeight w:val="300"/>
            </w:trPr>
          </w:trPrChange>
        </w:trPr>
        <w:tc>
          <w:tcPr>
            <w:tcW w:w="2103" w:type="dxa"/>
            <w:noWrap/>
            <w:hideMark/>
            <w:tcPrChange w:id="310" w:author="Ledbetter, Caroline M" w:date="2020-03-18T12:07:00Z">
              <w:tcPr>
                <w:tcW w:w="2254" w:type="dxa"/>
                <w:noWrap/>
                <w:hideMark/>
              </w:tcPr>
            </w:tcPrChange>
          </w:tcPr>
          <w:p w14:paraId="4FDFF3B9" w14:textId="77777777" w:rsidR="0069306C" w:rsidRPr="0069306C" w:rsidRDefault="0069306C" w:rsidP="0069306C">
            <w:pPr>
              <w:rPr>
                <w:rFonts w:ascii="Times New Roman" w:hAnsi="Times New Roman" w:cs="Times New Roman"/>
                <w:b/>
              </w:rPr>
            </w:pPr>
            <w:r w:rsidRPr="0069306C">
              <w:rPr>
                <w:rFonts w:ascii="Times New Roman" w:hAnsi="Times New Roman" w:cs="Times New Roman"/>
                <w:b/>
              </w:rPr>
              <w:t>Length (in days) of Outbreak</w:t>
            </w:r>
          </w:p>
        </w:tc>
        <w:tc>
          <w:tcPr>
            <w:tcW w:w="1402" w:type="dxa"/>
            <w:noWrap/>
            <w:hideMark/>
            <w:tcPrChange w:id="311" w:author="Ledbetter, Caroline M" w:date="2020-03-18T12:07:00Z">
              <w:tcPr>
                <w:tcW w:w="1109" w:type="dxa"/>
                <w:noWrap/>
                <w:hideMark/>
              </w:tcPr>
            </w:tcPrChange>
          </w:tcPr>
          <w:p w14:paraId="5D95D67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Mean (Sd)</w:t>
            </w:r>
          </w:p>
        </w:tc>
        <w:tc>
          <w:tcPr>
            <w:tcW w:w="1186" w:type="dxa"/>
            <w:noWrap/>
            <w:hideMark/>
            <w:tcPrChange w:id="312" w:author="Ledbetter, Caroline M" w:date="2020-03-18T12:07:00Z">
              <w:tcPr>
                <w:tcW w:w="1365" w:type="dxa"/>
                <w:noWrap/>
                <w:hideMark/>
              </w:tcPr>
            </w:tcPrChange>
          </w:tcPr>
          <w:p w14:paraId="5850D63D"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43.92(125.49)</w:t>
            </w:r>
          </w:p>
        </w:tc>
        <w:tc>
          <w:tcPr>
            <w:tcW w:w="1269" w:type="dxa"/>
            <w:noWrap/>
            <w:hideMark/>
            <w:tcPrChange w:id="313" w:author="Ledbetter, Caroline M" w:date="2020-03-18T12:07:00Z">
              <w:tcPr>
                <w:tcW w:w="1264" w:type="dxa"/>
                <w:noWrap/>
                <w:hideMark/>
              </w:tcPr>
            </w:tcPrChange>
          </w:tcPr>
          <w:p w14:paraId="3037C18C"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33.53(57.55)</w:t>
            </w:r>
          </w:p>
        </w:tc>
        <w:tc>
          <w:tcPr>
            <w:tcW w:w="1370" w:type="dxa"/>
            <w:noWrap/>
            <w:hideMark/>
            <w:tcPrChange w:id="314" w:author="Ledbetter, Caroline M" w:date="2020-03-18T12:07:00Z">
              <w:tcPr>
                <w:tcW w:w="1365" w:type="dxa"/>
                <w:noWrap/>
                <w:hideMark/>
              </w:tcPr>
            </w:tcPrChange>
          </w:tcPr>
          <w:p w14:paraId="6608D41A"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8.77(20.34)</w:t>
            </w:r>
          </w:p>
        </w:tc>
        <w:tc>
          <w:tcPr>
            <w:tcW w:w="1370" w:type="dxa"/>
            <w:noWrap/>
            <w:hideMark/>
            <w:tcPrChange w:id="315" w:author="Ledbetter, Caroline M" w:date="2020-03-18T12:07:00Z">
              <w:tcPr>
                <w:tcW w:w="1365" w:type="dxa"/>
                <w:noWrap/>
                <w:hideMark/>
              </w:tcPr>
            </w:tcPrChange>
          </w:tcPr>
          <w:p w14:paraId="7BBDC4C8"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7.23(11.26)</w:t>
            </w:r>
          </w:p>
        </w:tc>
        <w:tc>
          <w:tcPr>
            <w:tcW w:w="1269" w:type="dxa"/>
            <w:noWrap/>
            <w:hideMark/>
            <w:tcPrChange w:id="316" w:author="Ledbetter, Caroline M" w:date="2020-03-18T12:07:00Z">
              <w:tcPr>
                <w:tcW w:w="1264" w:type="dxa"/>
                <w:noWrap/>
                <w:hideMark/>
              </w:tcPr>
            </w:tcPrChange>
          </w:tcPr>
          <w:p w14:paraId="3A33169B"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7.48(19.54)</w:t>
            </w:r>
          </w:p>
        </w:tc>
        <w:tc>
          <w:tcPr>
            <w:tcW w:w="1269" w:type="dxa"/>
            <w:noWrap/>
            <w:hideMark/>
            <w:tcPrChange w:id="317" w:author="Ledbetter, Caroline M" w:date="2020-03-18T12:07:00Z">
              <w:tcPr>
                <w:tcW w:w="1264" w:type="dxa"/>
                <w:noWrap/>
                <w:hideMark/>
              </w:tcPr>
            </w:tcPrChange>
          </w:tcPr>
          <w:p w14:paraId="54F70C27"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5.88(42.01)</w:t>
            </w:r>
          </w:p>
        </w:tc>
        <w:tc>
          <w:tcPr>
            <w:tcW w:w="1370" w:type="dxa"/>
            <w:noWrap/>
            <w:hideMark/>
            <w:tcPrChange w:id="318" w:author="Ledbetter, Caroline M" w:date="2020-03-18T12:07:00Z">
              <w:tcPr>
                <w:tcW w:w="1365" w:type="dxa"/>
                <w:noWrap/>
                <w:hideMark/>
              </w:tcPr>
            </w:tcPrChange>
          </w:tcPr>
          <w:p w14:paraId="249A17D3"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10.47(18.43)</w:t>
            </w:r>
          </w:p>
        </w:tc>
        <w:tc>
          <w:tcPr>
            <w:tcW w:w="1782" w:type="dxa"/>
            <w:noWrap/>
            <w:hideMark/>
            <w:tcPrChange w:id="319" w:author="Ledbetter, Caroline M" w:date="2020-03-18T12:07:00Z">
              <w:tcPr>
                <w:tcW w:w="1775" w:type="dxa"/>
                <w:noWrap/>
                <w:hideMark/>
              </w:tcPr>
            </w:tcPrChange>
          </w:tcPr>
          <w:p w14:paraId="4690C375" w14:textId="77777777" w:rsidR="0069306C" w:rsidRPr="0069306C" w:rsidRDefault="0069306C" w:rsidP="0069306C">
            <w:pPr>
              <w:rPr>
                <w:rFonts w:ascii="Times New Roman" w:hAnsi="Times New Roman" w:cs="Times New Roman"/>
              </w:rPr>
            </w:pPr>
            <w:r w:rsidRPr="0069306C">
              <w:rPr>
                <w:rFonts w:ascii="Times New Roman" w:hAnsi="Times New Roman" w:cs="Times New Roman"/>
              </w:rPr>
              <w:t>8.13(15.06</w:t>
            </w:r>
          </w:p>
        </w:tc>
      </w:tr>
    </w:tbl>
    <w:p w14:paraId="125F6A72" w14:textId="77777777" w:rsidR="004434F9" w:rsidRDefault="004434F9">
      <w:pPr>
        <w:rPr>
          <w:rFonts w:ascii="Times New Roman" w:hAnsi="Times New Roman" w:cs="Times New Roman"/>
          <w:b/>
        </w:rPr>
        <w:sectPr w:rsidR="004434F9" w:rsidSect="004434F9">
          <w:pgSz w:w="15840" w:h="12240" w:orient="landscape"/>
          <w:pgMar w:top="720" w:right="720" w:bottom="720" w:left="720" w:header="720" w:footer="720" w:gutter="0"/>
          <w:pgNumType w:start="1"/>
          <w:cols w:space="720"/>
          <w:docGrid w:linePitch="299"/>
        </w:sectPr>
      </w:pPr>
    </w:p>
    <w:p w14:paraId="602DBF1A" w14:textId="42E6267D" w:rsidR="005E7E9A" w:rsidRDefault="005E7E9A">
      <w:pPr>
        <w:rPr>
          <w:rFonts w:ascii="Times New Roman" w:hAnsi="Times New Roman" w:cs="Times New Roman"/>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52"/>
        <w:gridCol w:w="4822"/>
      </w:tblGrid>
      <w:tr w:rsidR="005E7E9A" w:rsidRPr="005E7E9A" w14:paraId="5E150DE1" w14:textId="77777777" w:rsidTr="005E7E9A">
        <w:trPr>
          <w:tblHeader/>
        </w:trPr>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A89A895" w14:textId="77777777" w:rsidR="005E7E9A" w:rsidRPr="005E7E9A" w:rsidRDefault="005E7E9A" w:rsidP="005E7E9A">
            <w:pPr>
              <w:spacing w:after="300" w:line="240" w:lineRule="auto"/>
              <w:rPr>
                <w:rFonts w:ascii="Helvetica" w:eastAsia="Times New Roman" w:hAnsi="Helvetica" w:cs="Helvetica"/>
                <w:color w:val="777777"/>
                <w:sz w:val="21"/>
                <w:szCs w:val="21"/>
                <w:lang w:val="en-US"/>
              </w:rPr>
            </w:pPr>
            <w:r w:rsidRPr="005E7E9A">
              <w:rPr>
                <w:rFonts w:ascii="Helvetica" w:eastAsia="Times New Roman" w:hAnsi="Helvetica" w:cs="Helvetica"/>
                <w:color w:val="777777"/>
                <w:sz w:val="21"/>
                <w:szCs w:val="21"/>
                <w:lang w:val="en-US"/>
              </w:rPr>
              <w:t xml:space="preserve">Table 2. </w:t>
            </w:r>
            <w:commentRangeStart w:id="320"/>
            <w:commentRangeStart w:id="321"/>
            <w:r w:rsidRPr="005E7E9A">
              <w:rPr>
                <w:rFonts w:ascii="Helvetica" w:eastAsia="Times New Roman" w:hAnsi="Helvetica" w:cs="Helvetica"/>
                <w:color w:val="777777"/>
                <w:sz w:val="21"/>
                <w:szCs w:val="21"/>
                <w:lang w:val="en-US"/>
              </w:rPr>
              <w:t>Tuning Parameters</w:t>
            </w:r>
            <w:commentRangeEnd w:id="320"/>
            <w:r w:rsidR="008E67C7">
              <w:rPr>
                <w:rStyle w:val="CommentReference"/>
              </w:rPr>
              <w:commentReference w:id="320"/>
            </w:r>
            <w:commentRangeEnd w:id="321"/>
            <w:r w:rsidR="00AF08FE">
              <w:rPr>
                <w:rStyle w:val="CommentReference"/>
              </w:rPr>
              <w:commentReference w:id="321"/>
            </w:r>
          </w:p>
        </w:tc>
      </w:tr>
      <w:tr w:rsidR="005E7E9A" w:rsidRPr="005E7E9A" w14:paraId="75AD6CF6" w14:textId="77777777" w:rsidTr="005E7E9A">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8C261F4" w14:textId="77777777" w:rsidR="005E7E9A" w:rsidRPr="005E7E9A" w:rsidRDefault="005E7E9A" w:rsidP="005E7E9A">
            <w:pPr>
              <w:spacing w:after="300" w:line="240" w:lineRule="auto"/>
              <w:rPr>
                <w:rFonts w:ascii="Helvetica" w:eastAsia="Times New Roman" w:hAnsi="Helvetica" w:cs="Helvetica"/>
                <w:b/>
                <w:bCs/>
                <w:color w:val="333333"/>
                <w:sz w:val="21"/>
                <w:szCs w:val="21"/>
                <w:lang w:val="en-US"/>
              </w:rPr>
            </w:pPr>
            <w:r w:rsidRPr="005E7E9A">
              <w:rPr>
                <w:rFonts w:ascii="Helvetica" w:eastAsia="Times New Roman" w:hAnsi="Helvetica" w:cs="Helvetica"/>
                <w:b/>
                <w:bCs/>
                <w:color w:val="333333"/>
                <w:sz w:val="21"/>
                <w:szCs w:val="21"/>
                <w:lang w:val="en-US"/>
              </w:rPr>
              <w:t>Model</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434B917" w14:textId="77777777" w:rsidR="005E7E9A" w:rsidRPr="005E7E9A" w:rsidRDefault="005E7E9A" w:rsidP="005E7E9A">
            <w:pPr>
              <w:spacing w:after="300" w:line="240" w:lineRule="auto"/>
              <w:rPr>
                <w:rFonts w:ascii="Helvetica" w:eastAsia="Times New Roman" w:hAnsi="Helvetica" w:cs="Helvetica"/>
                <w:b/>
                <w:bCs/>
                <w:color w:val="333333"/>
                <w:sz w:val="21"/>
                <w:szCs w:val="21"/>
                <w:lang w:val="en-US"/>
              </w:rPr>
            </w:pPr>
            <w:r w:rsidRPr="005E7E9A">
              <w:rPr>
                <w:rFonts w:ascii="Helvetica" w:eastAsia="Times New Roman" w:hAnsi="Helvetica" w:cs="Helvetica"/>
                <w:b/>
                <w:bCs/>
                <w:color w:val="333333"/>
                <w:sz w:val="21"/>
                <w:szCs w:val="21"/>
                <w:lang w:val="en-US"/>
              </w:rPr>
              <w:t>Parameters</w:t>
            </w:r>
          </w:p>
        </w:tc>
      </w:tr>
      <w:tr w:rsidR="005E7E9A" w:rsidRPr="005E7E9A" w14:paraId="09393AD5"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193A0FC2"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Random Forest</w:t>
            </w:r>
          </w:p>
        </w:tc>
        <w:tc>
          <w:tcPr>
            <w:tcW w:w="0" w:type="auto"/>
            <w:tcBorders>
              <w:top w:val="single" w:sz="6" w:space="0" w:color="DDDDDD"/>
            </w:tcBorders>
            <w:shd w:val="clear" w:color="auto" w:fill="FFFFFF"/>
            <w:tcMar>
              <w:top w:w="120" w:type="dxa"/>
              <w:left w:w="120" w:type="dxa"/>
              <w:bottom w:w="120" w:type="dxa"/>
              <w:right w:w="120" w:type="dxa"/>
            </w:tcMar>
            <w:hideMark/>
          </w:tcPr>
          <w:p w14:paraId="637B38A7"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proofErr w:type="spellStart"/>
            <w:r w:rsidRPr="005E7E9A">
              <w:rPr>
                <w:rFonts w:ascii="Helvetica" w:eastAsia="Times New Roman" w:hAnsi="Helvetica" w:cs="Helvetica"/>
                <w:color w:val="333333"/>
                <w:sz w:val="21"/>
                <w:szCs w:val="21"/>
                <w:lang w:val="en-US"/>
              </w:rPr>
              <w:t>mtry</w:t>
            </w:r>
            <w:proofErr w:type="spellEnd"/>
            <w:r w:rsidRPr="005E7E9A">
              <w:rPr>
                <w:rFonts w:ascii="Helvetica" w:eastAsia="Times New Roman" w:hAnsi="Helvetica" w:cs="Helvetica"/>
                <w:color w:val="333333"/>
                <w:sz w:val="21"/>
                <w:szCs w:val="21"/>
                <w:lang w:val="en-US"/>
              </w:rPr>
              <w:t xml:space="preserve"> = 2; split rule = </w:t>
            </w:r>
            <w:proofErr w:type="spellStart"/>
            <w:r w:rsidRPr="005E7E9A">
              <w:rPr>
                <w:rFonts w:ascii="Helvetica" w:eastAsia="Times New Roman" w:hAnsi="Helvetica" w:cs="Helvetica"/>
                <w:color w:val="333333"/>
                <w:sz w:val="21"/>
                <w:szCs w:val="21"/>
                <w:lang w:val="en-US"/>
              </w:rPr>
              <w:t>gini</w:t>
            </w:r>
            <w:proofErr w:type="spellEnd"/>
            <w:r w:rsidRPr="005E7E9A">
              <w:rPr>
                <w:rFonts w:ascii="Helvetica" w:eastAsia="Times New Roman" w:hAnsi="Helvetica" w:cs="Helvetica"/>
                <w:color w:val="333333"/>
                <w:sz w:val="21"/>
                <w:szCs w:val="21"/>
                <w:lang w:val="en-US"/>
              </w:rPr>
              <w:t>; min node size = 1</w:t>
            </w:r>
          </w:p>
        </w:tc>
      </w:tr>
      <w:tr w:rsidR="005E7E9A" w:rsidRPr="005E7E9A" w14:paraId="49D49C6D"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7392C0E3"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Weighted k-nearest neighbors</w:t>
            </w:r>
          </w:p>
        </w:tc>
        <w:tc>
          <w:tcPr>
            <w:tcW w:w="0" w:type="auto"/>
            <w:tcBorders>
              <w:top w:val="single" w:sz="6" w:space="0" w:color="DDDDDD"/>
            </w:tcBorders>
            <w:shd w:val="clear" w:color="auto" w:fill="FFFFFF"/>
            <w:tcMar>
              <w:top w:w="120" w:type="dxa"/>
              <w:left w:w="120" w:type="dxa"/>
              <w:bottom w:w="120" w:type="dxa"/>
              <w:right w:w="120" w:type="dxa"/>
            </w:tcMar>
            <w:hideMark/>
          </w:tcPr>
          <w:p w14:paraId="5FFEB78E"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k = 44</w:t>
            </w:r>
          </w:p>
        </w:tc>
      </w:tr>
      <w:tr w:rsidR="005E7E9A" w:rsidRPr="005E7E9A" w14:paraId="6B6071CD"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7C81D344"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Multivariate Adaptive Regression Spline</w:t>
            </w:r>
          </w:p>
        </w:tc>
        <w:tc>
          <w:tcPr>
            <w:tcW w:w="0" w:type="auto"/>
            <w:tcBorders>
              <w:top w:val="single" w:sz="6" w:space="0" w:color="DDDDDD"/>
            </w:tcBorders>
            <w:shd w:val="clear" w:color="auto" w:fill="FFFFFF"/>
            <w:tcMar>
              <w:top w:w="120" w:type="dxa"/>
              <w:left w:w="120" w:type="dxa"/>
              <w:bottom w:w="120" w:type="dxa"/>
              <w:right w:w="120" w:type="dxa"/>
            </w:tcMar>
            <w:hideMark/>
          </w:tcPr>
          <w:p w14:paraId="1B92D775"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 xml:space="preserve">degree = 2; </w:t>
            </w:r>
            <w:proofErr w:type="spellStart"/>
            <w:r w:rsidRPr="005E7E9A">
              <w:rPr>
                <w:rFonts w:ascii="Helvetica" w:eastAsia="Times New Roman" w:hAnsi="Helvetica" w:cs="Helvetica"/>
                <w:color w:val="333333"/>
                <w:sz w:val="21"/>
                <w:szCs w:val="21"/>
                <w:lang w:val="en-US"/>
              </w:rPr>
              <w:t>nprune</w:t>
            </w:r>
            <w:proofErr w:type="spellEnd"/>
            <w:r w:rsidRPr="005E7E9A">
              <w:rPr>
                <w:rFonts w:ascii="Helvetica" w:eastAsia="Times New Roman" w:hAnsi="Helvetica" w:cs="Helvetica"/>
                <w:color w:val="333333"/>
                <w:sz w:val="21"/>
                <w:szCs w:val="21"/>
                <w:lang w:val="en-US"/>
              </w:rPr>
              <w:t xml:space="preserve"> = 18</w:t>
            </w:r>
          </w:p>
        </w:tc>
      </w:tr>
      <w:tr w:rsidR="005E7E9A" w:rsidRPr="005E7E9A" w14:paraId="449C2F2B"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6DFABE8E"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Boosted Trees</w:t>
            </w:r>
          </w:p>
        </w:tc>
        <w:tc>
          <w:tcPr>
            <w:tcW w:w="0" w:type="auto"/>
            <w:tcBorders>
              <w:top w:val="single" w:sz="6" w:space="0" w:color="DDDDDD"/>
            </w:tcBorders>
            <w:shd w:val="clear" w:color="auto" w:fill="FFFFFF"/>
            <w:tcMar>
              <w:top w:w="120" w:type="dxa"/>
              <w:left w:w="120" w:type="dxa"/>
              <w:bottom w:w="120" w:type="dxa"/>
              <w:right w:w="120" w:type="dxa"/>
            </w:tcMar>
            <w:hideMark/>
          </w:tcPr>
          <w:p w14:paraId="476D3BCE"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eta = 0.3; max depth = 6; gamma = 0</w:t>
            </w:r>
          </w:p>
        </w:tc>
      </w:tr>
      <w:tr w:rsidR="005E7E9A" w:rsidRPr="005E7E9A" w14:paraId="459F7E41"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36CA5C96"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CART</w:t>
            </w:r>
          </w:p>
        </w:tc>
        <w:tc>
          <w:tcPr>
            <w:tcW w:w="0" w:type="auto"/>
            <w:tcBorders>
              <w:top w:val="single" w:sz="6" w:space="0" w:color="DDDDDD"/>
            </w:tcBorders>
            <w:shd w:val="clear" w:color="auto" w:fill="FFFFFF"/>
            <w:tcMar>
              <w:top w:w="120" w:type="dxa"/>
              <w:left w:w="120" w:type="dxa"/>
              <w:bottom w:w="120" w:type="dxa"/>
              <w:right w:w="120" w:type="dxa"/>
            </w:tcMar>
            <w:hideMark/>
          </w:tcPr>
          <w:p w14:paraId="0C4EC9C7"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trials = 20; model type = ‘rules’; no winnowing</w:t>
            </w:r>
          </w:p>
        </w:tc>
      </w:tr>
      <w:tr w:rsidR="005E7E9A" w:rsidRPr="005E7E9A" w14:paraId="4C4B8796"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12BB6ED7"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Adaboost.M1</w:t>
            </w:r>
          </w:p>
        </w:tc>
        <w:tc>
          <w:tcPr>
            <w:tcW w:w="0" w:type="auto"/>
            <w:tcBorders>
              <w:top w:val="single" w:sz="6" w:space="0" w:color="DDDDDD"/>
            </w:tcBorders>
            <w:shd w:val="clear" w:color="auto" w:fill="FFFFFF"/>
            <w:tcMar>
              <w:top w:w="120" w:type="dxa"/>
              <w:left w:w="120" w:type="dxa"/>
              <w:bottom w:w="120" w:type="dxa"/>
              <w:right w:w="120" w:type="dxa"/>
            </w:tcMar>
            <w:hideMark/>
          </w:tcPr>
          <w:p w14:paraId="3B97DECF"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proofErr w:type="spellStart"/>
            <w:r w:rsidRPr="005E7E9A">
              <w:rPr>
                <w:rFonts w:ascii="Helvetica" w:eastAsia="Times New Roman" w:hAnsi="Helvetica" w:cs="Helvetica"/>
                <w:color w:val="333333"/>
                <w:sz w:val="21"/>
                <w:szCs w:val="21"/>
                <w:lang w:val="en-US"/>
              </w:rPr>
              <w:t>mfinal</w:t>
            </w:r>
            <w:proofErr w:type="spellEnd"/>
            <w:r w:rsidRPr="005E7E9A">
              <w:rPr>
                <w:rFonts w:ascii="Helvetica" w:eastAsia="Times New Roman" w:hAnsi="Helvetica" w:cs="Helvetica"/>
                <w:color w:val="333333"/>
                <w:sz w:val="21"/>
                <w:szCs w:val="21"/>
                <w:lang w:val="en-US"/>
              </w:rPr>
              <w:t xml:space="preserve"> = 9, max depth = 1, coefficient type = ‘Zhu’</w:t>
            </w:r>
          </w:p>
        </w:tc>
      </w:tr>
    </w:tbl>
    <w:p w14:paraId="089D5DE9" w14:textId="77777777" w:rsidR="005E7E9A" w:rsidRPr="005E7E9A" w:rsidRDefault="005E7E9A" w:rsidP="005E7E9A">
      <w:pPr>
        <w:spacing w:line="240" w:lineRule="auto"/>
        <w:rPr>
          <w:rFonts w:ascii="Times New Roman" w:eastAsia="Times New Roman" w:hAnsi="Times New Roman" w:cs="Times New Roman"/>
          <w:vanish/>
          <w:sz w:val="24"/>
          <w:szCs w:val="24"/>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52"/>
        <w:gridCol w:w="1373"/>
      </w:tblGrid>
      <w:tr w:rsidR="005E7E9A" w:rsidRPr="005E7E9A" w14:paraId="62F74BB0" w14:textId="77777777" w:rsidTr="005E7E9A">
        <w:trPr>
          <w:tblHeader/>
        </w:trPr>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8287403" w14:textId="77777777" w:rsidR="005E7E9A" w:rsidRPr="005E7E9A" w:rsidRDefault="005E7E9A" w:rsidP="005E7E9A">
            <w:pPr>
              <w:spacing w:after="300" w:line="240" w:lineRule="auto"/>
              <w:rPr>
                <w:rFonts w:ascii="Helvetica" w:eastAsia="Times New Roman" w:hAnsi="Helvetica" w:cs="Helvetica"/>
                <w:color w:val="777777"/>
                <w:sz w:val="21"/>
                <w:szCs w:val="21"/>
                <w:lang w:val="en-US"/>
              </w:rPr>
            </w:pPr>
            <w:r w:rsidRPr="005E7E9A">
              <w:rPr>
                <w:rFonts w:ascii="Helvetica" w:eastAsia="Times New Roman" w:hAnsi="Helvetica" w:cs="Helvetica"/>
                <w:color w:val="777777"/>
                <w:sz w:val="21"/>
                <w:szCs w:val="21"/>
                <w:lang w:val="en-US"/>
              </w:rPr>
              <w:t>Table 3. Brier Scores for each model</w:t>
            </w:r>
          </w:p>
        </w:tc>
      </w:tr>
      <w:tr w:rsidR="005E7E9A" w:rsidRPr="005E7E9A" w14:paraId="6A3EAB79" w14:textId="77777777" w:rsidTr="005E7E9A">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41F8C68" w14:textId="77777777" w:rsidR="005E7E9A" w:rsidRPr="005E7E9A" w:rsidRDefault="005E7E9A" w:rsidP="005E7E9A">
            <w:pPr>
              <w:spacing w:after="300" w:line="240" w:lineRule="auto"/>
              <w:rPr>
                <w:rFonts w:ascii="Helvetica" w:eastAsia="Times New Roman" w:hAnsi="Helvetica" w:cs="Helvetica"/>
                <w:b/>
                <w:bCs/>
                <w:color w:val="333333"/>
                <w:sz w:val="21"/>
                <w:szCs w:val="21"/>
                <w:lang w:val="en-US"/>
              </w:rPr>
            </w:pPr>
            <w:r w:rsidRPr="005E7E9A">
              <w:rPr>
                <w:rFonts w:ascii="Helvetica" w:eastAsia="Times New Roman" w:hAnsi="Helvetica" w:cs="Helvetica"/>
                <w:b/>
                <w:bCs/>
                <w:color w:val="333333"/>
                <w:sz w:val="21"/>
                <w:szCs w:val="21"/>
                <w:lang w:val="en-US"/>
              </w:rPr>
              <w:t>Model</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95A5A16" w14:textId="77777777" w:rsidR="005E7E9A" w:rsidRPr="005E7E9A" w:rsidRDefault="005E7E9A" w:rsidP="005E7E9A">
            <w:pPr>
              <w:spacing w:after="300" w:line="240" w:lineRule="auto"/>
              <w:jc w:val="right"/>
              <w:rPr>
                <w:rFonts w:ascii="Helvetica" w:eastAsia="Times New Roman" w:hAnsi="Helvetica" w:cs="Helvetica"/>
                <w:b/>
                <w:bCs/>
                <w:color w:val="333333"/>
                <w:sz w:val="21"/>
                <w:szCs w:val="21"/>
                <w:lang w:val="en-US"/>
              </w:rPr>
            </w:pPr>
            <w:r w:rsidRPr="005E7E9A">
              <w:rPr>
                <w:rFonts w:ascii="Helvetica" w:eastAsia="Times New Roman" w:hAnsi="Helvetica" w:cs="Helvetica"/>
                <w:b/>
                <w:bCs/>
                <w:color w:val="333333"/>
                <w:sz w:val="21"/>
                <w:szCs w:val="21"/>
                <w:lang w:val="en-US"/>
              </w:rPr>
              <w:t>Brier Score</w:t>
            </w:r>
          </w:p>
        </w:tc>
      </w:tr>
      <w:tr w:rsidR="005E7E9A" w:rsidRPr="005E7E9A" w14:paraId="421B62B9"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0145249E"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Random Forest</w:t>
            </w:r>
          </w:p>
        </w:tc>
        <w:tc>
          <w:tcPr>
            <w:tcW w:w="0" w:type="auto"/>
            <w:tcBorders>
              <w:top w:val="single" w:sz="6" w:space="0" w:color="DDDDDD"/>
            </w:tcBorders>
            <w:shd w:val="clear" w:color="auto" w:fill="FFFFFF"/>
            <w:tcMar>
              <w:top w:w="120" w:type="dxa"/>
              <w:left w:w="120" w:type="dxa"/>
              <w:bottom w:w="120" w:type="dxa"/>
              <w:right w:w="120" w:type="dxa"/>
            </w:tcMar>
            <w:hideMark/>
          </w:tcPr>
          <w:p w14:paraId="549A64D7"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0.098</w:t>
            </w:r>
          </w:p>
        </w:tc>
      </w:tr>
      <w:tr w:rsidR="005E7E9A" w:rsidRPr="005E7E9A" w14:paraId="411519E1"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2FA7379D"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Weighted k-Nearest Neighbors</w:t>
            </w:r>
          </w:p>
        </w:tc>
        <w:tc>
          <w:tcPr>
            <w:tcW w:w="0" w:type="auto"/>
            <w:tcBorders>
              <w:top w:val="single" w:sz="6" w:space="0" w:color="DDDDDD"/>
            </w:tcBorders>
            <w:shd w:val="clear" w:color="auto" w:fill="FFFFFF"/>
            <w:tcMar>
              <w:top w:w="120" w:type="dxa"/>
              <w:left w:w="120" w:type="dxa"/>
              <w:bottom w:w="120" w:type="dxa"/>
              <w:right w:w="120" w:type="dxa"/>
            </w:tcMar>
            <w:hideMark/>
          </w:tcPr>
          <w:p w14:paraId="3D0D44CC"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0.098</w:t>
            </w:r>
          </w:p>
        </w:tc>
      </w:tr>
      <w:tr w:rsidR="005E7E9A" w:rsidRPr="005E7E9A" w14:paraId="4AB052EC"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618EA96C"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Multivariate Adaptive Regression Spline</w:t>
            </w:r>
          </w:p>
        </w:tc>
        <w:tc>
          <w:tcPr>
            <w:tcW w:w="0" w:type="auto"/>
            <w:tcBorders>
              <w:top w:val="single" w:sz="6" w:space="0" w:color="DDDDDD"/>
            </w:tcBorders>
            <w:shd w:val="clear" w:color="auto" w:fill="FFFFFF"/>
            <w:tcMar>
              <w:top w:w="120" w:type="dxa"/>
              <w:left w:w="120" w:type="dxa"/>
              <w:bottom w:w="120" w:type="dxa"/>
              <w:right w:w="120" w:type="dxa"/>
            </w:tcMar>
            <w:hideMark/>
          </w:tcPr>
          <w:p w14:paraId="39068886"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0.100</w:t>
            </w:r>
          </w:p>
        </w:tc>
      </w:tr>
      <w:tr w:rsidR="005E7E9A" w:rsidRPr="005E7E9A" w14:paraId="7C86CA76"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696A0432"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Boosted Trees</w:t>
            </w:r>
          </w:p>
        </w:tc>
        <w:tc>
          <w:tcPr>
            <w:tcW w:w="0" w:type="auto"/>
            <w:tcBorders>
              <w:top w:val="single" w:sz="6" w:space="0" w:color="DDDDDD"/>
            </w:tcBorders>
            <w:shd w:val="clear" w:color="auto" w:fill="FFFFFF"/>
            <w:tcMar>
              <w:top w:w="120" w:type="dxa"/>
              <w:left w:w="120" w:type="dxa"/>
              <w:bottom w:w="120" w:type="dxa"/>
              <w:right w:w="120" w:type="dxa"/>
            </w:tcMar>
            <w:hideMark/>
          </w:tcPr>
          <w:p w14:paraId="232FD18D"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0.103</w:t>
            </w:r>
          </w:p>
        </w:tc>
      </w:tr>
      <w:tr w:rsidR="005E7E9A" w:rsidRPr="005E7E9A" w14:paraId="188F63B1"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5A121291"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CART</w:t>
            </w:r>
          </w:p>
        </w:tc>
        <w:tc>
          <w:tcPr>
            <w:tcW w:w="0" w:type="auto"/>
            <w:tcBorders>
              <w:top w:val="single" w:sz="6" w:space="0" w:color="DDDDDD"/>
            </w:tcBorders>
            <w:shd w:val="clear" w:color="auto" w:fill="FFFFFF"/>
            <w:tcMar>
              <w:top w:w="120" w:type="dxa"/>
              <w:left w:w="120" w:type="dxa"/>
              <w:bottom w:w="120" w:type="dxa"/>
              <w:right w:w="120" w:type="dxa"/>
            </w:tcMar>
            <w:hideMark/>
          </w:tcPr>
          <w:p w14:paraId="025F2EB4"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0.106</w:t>
            </w:r>
          </w:p>
        </w:tc>
      </w:tr>
      <w:tr w:rsidR="005E7E9A" w:rsidRPr="005E7E9A" w14:paraId="62EB8476"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4FF04EE6"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lastRenderedPageBreak/>
              <w:t>Adaboost.M1</w:t>
            </w:r>
          </w:p>
        </w:tc>
        <w:tc>
          <w:tcPr>
            <w:tcW w:w="0" w:type="auto"/>
            <w:tcBorders>
              <w:top w:val="single" w:sz="6" w:space="0" w:color="DDDDDD"/>
            </w:tcBorders>
            <w:shd w:val="clear" w:color="auto" w:fill="FFFFFF"/>
            <w:tcMar>
              <w:top w:w="120" w:type="dxa"/>
              <w:left w:w="120" w:type="dxa"/>
              <w:bottom w:w="120" w:type="dxa"/>
              <w:right w:w="120" w:type="dxa"/>
            </w:tcMar>
            <w:hideMark/>
          </w:tcPr>
          <w:p w14:paraId="510FB6FA"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0.110</w:t>
            </w:r>
          </w:p>
        </w:tc>
      </w:tr>
      <w:tr w:rsidR="005E7E9A" w:rsidRPr="005E7E9A" w14:paraId="144497E9" w14:textId="77777777" w:rsidTr="005E7E9A">
        <w:tc>
          <w:tcPr>
            <w:tcW w:w="0" w:type="auto"/>
            <w:tcBorders>
              <w:top w:val="single" w:sz="6" w:space="0" w:color="DDDDDD"/>
            </w:tcBorders>
            <w:shd w:val="clear" w:color="auto" w:fill="FFFFFF"/>
            <w:tcMar>
              <w:top w:w="120" w:type="dxa"/>
              <w:left w:w="120" w:type="dxa"/>
              <w:bottom w:w="120" w:type="dxa"/>
              <w:right w:w="120" w:type="dxa"/>
            </w:tcMar>
            <w:hideMark/>
          </w:tcPr>
          <w:p w14:paraId="00459570" w14:textId="77777777" w:rsidR="005E7E9A" w:rsidRPr="005E7E9A" w:rsidRDefault="005E7E9A" w:rsidP="005E7E9A">
            <w:pPr>
              <w:spacing w:after="300" w:line="240" w:lineRule="auto"/>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Null</w:t>
            </w:r>
          </w:p>
        </w:tc>
        <w:tc>
          <w:tcPr>
            <w:tcW w:w="0" w:type="auto"/>
            <w:tcBorders>
              <w:top w:val="single" w:sz="6" w:space="0" w:color="DDDDDD"/>
            </w:tcBorders>
            <w:shd w:val="clear" w:color="auto" w:fill="FFFFFF"/>
            <w:tcMar>
              <w:top w:w="120" w:type="dxa"/>
              <w:left w:w="120" w:type="dxa"/>
              <w:bottom w:w="120" w:type="dxa"/>
              <w:right w:w="120" w:type="dxa"/>
            </w:tcMar>
            <w:hideMark/>
          </w:tcPr>
          <w:p w14:paraId="088292C0" w14:textId="77777777" w:rsidR="005E7E9A" w:rsidRPr="005E7E9A" w:rsidRDefault="005E7E9A" w:rsidP="005E7E9A">
            <w:pPr>
              <w:spacing w:after="300" w:line="240" w:lineRule="auto"/>
              <w:jc w:val="right"/>
              <w:rPr>
                <w:rFonts w:ascii="Helvetica" w:eastAsia="Times New Roman" w:hAnsi="Helvetica" w:cs="Helvetica"/>
                <w:color w:val="333333"/>
                <w:sz w:val="21"/>
                <w:szCs w:val="21"/>
                <w:lang w:val="en-US"/>
              </w:rPr>
            </w:pPr>
            <w:r w:rsidRPr="005E7E9A">
              <w:rPr>
                <w:rFonts w:ascii="Helvetica" w:eastAsia="Times New Roman" w:hAnsi="Helvetica" w:cs="Helvetica"/>
                <w:color w:val="333333"/>
                <w:sz w:val="21"/>
                <w:szCs w:val="21"/>
                <w:lang w:val="en-US"/>
              </w:rPr>
              <w:t>0.118</w:t>
            </w:r>
          </w:p>
        </w:tc>
      </w:tr>
    </w:tbl>
    <w:p w14:paraId="7403FDB6" w14:textId="77777777" w:rsidR="005E7E9A" w:rsidRDefault="005E7E9A">
      <w:pPr>
        <w:rPr>
          <w:rFonts w:ascii="Times New Roman" w:hAnsi="Times New Roman" w:cs="Times New Roman"/>
          <w:b/>
        </w:rPr>
      </w:pPr>
    </w:p>
    <w:p w14:paraId="46B8A345" w14:textId="77777777" w:rsidR="005E7E9A" w:rsidRDefault="005E7E9A">
      <w:pPr>
        <w:rPr>
          <w:rFonts w:ascii="Times New Roman" w:hAnsi="Times New Roman" w:cs="Times New Roman"/>
          <w:b/>
        </w:rPr>
      </w:pPr>
    </w:p>
    <w:p w14:paraId="3C479847" w14:textId="530C91C3" w:rsidR="005E7E9A" w:rsidRDefault="005E7E9A">
      <w:pPr>
        <w:rPr>
          <w:rFonts w:ascii="Times New Roman" w:hAnsi="Times New Roman" w:cs="Times New Roman"/>
          <w:b/>
        </w:rPr>
      </w:pPr>
      <w:r>
        <w:rPr>
          <w:rFonts w:ascii="Times New Roman" w:hAnsi="Times New Roman" w:cs="Times New Roman"/>
          <w:b/>
        </w:rPr>
        <w:br w:type="page"/>
      </w:r>
    </w:p>
    <w:p w14:paraId="2440D915" w14:textId="44327ACC" w:rsidR="00230D53" w:rsidRDefault="00230D53">
      <w:pPr>
        <w:rPr>
          <w:rFonts w:ascii="Times New Roman" w:hAnsi="Times New Roman" w:cs="Times New Roman"/>
          <w:b/>
        </w:rPr>
      </w:pPr>
      <w:commentRangeStart w:id="322"/>
      <w:r>
        <w:rPr>
          <w:b/>
          <w:noProof/>
          <w:lang w:val="en-US"/>
        </w:rPr>
        <w:lastRenderedPageBreak/>
        <w:drawing>
          <wp:inline distT="0" distB="0" distL="0" distR="0" wp14:anchorId="6928959C" wp14:editId="411B2911">
            <wp:extent cx="5943600" cy="3566160"/>
            <wp:effectExtent l="0" t="0" r="0" b="0"/>
            <wp:docPr id="4" name="Picture 4" descr="C:\Users\whiteali\AppData\Local\Microsoft\Windows\INetCache\Content.MSO\E815D9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hiteali\AppData\Local\Microsoft\Windows\INetCache\Content.MSO\E815D9D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commentRangeEnd w:id="322"/>
      <w:r w:rsidR="00C646AA">
        <w:rPr>
          <w:rStyle w:val="CommentReference"/>
        </w:rPr>
        <w:commentReference w:id="322"/>
      </w:r>
    </w:p>
    <w:p w14:paraId="3CCA4867" w14:textId="4A0346F8" w:rsidR="00230D53" w:rsidRDefault="00230D53">
      <w:pPr>
        <w:rPr>
          <w:rFonts w:ascii="Times New Roman" w:hAnsi="Times New Roman" w:cs="Times New Roman"/>
          <w:b/>
        </w:rPr>
      </w:pPr>
      <w:r>
        <w:rPr>
          <w:rFonts w:ascii="Times New Roman" w:hAnsi="Times New Roman" w:cs="Times New Roman"/>
          <w:b/>
        </w:rPr>
        <w:br w:type="page"/>
      </w:r>
    </w:p>
    <w:p w14:paraId="7AC6711B" w14:textId="044456FF" w:rsidR="005E7E9A" w:rsidRDefault="00230D53">
      <w:pPr>
        <w:rPr>
          <w:rFonts w:ascii="Times New Roman" w:hAnsi="Times New Roman" w:cs="Times New Roman"/>
          <w:b/>
        </w:rPr>
      </w:pPr>
      <w:r>
        <w:rPr>
          <w:b/>
          <w:noProof/>
          <w:lang w:val="en-US"/>
        </w:rPr>
        <w:lastRenderedPageBreak/>
        <w:drawing>
          <wp:inline distT="0" distB="0" distL="0" distR="0" wp14:anchorId="69B2C9E9" wp14:editId="5A9E4184">
            <wp:extent cx="5943600" cy="4245429"/>
            <wp:effectExtent l="0" t="0" r="0" b="3175"/>
            <wp:docPr id="5" name="Picture 5" descr="C:\Users\whiteali\AppData\Local\Microsoft\Windows\INetCache\Content.MSO\94BDA9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hiteali\AppData\Local\Microsoft\Windows\INetCache\Content.MSO\94BDA9B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4CCA39A5" w14:textId="051253F3" w:rsidR="00230D53" w:rsidRDefault="00230D53">
      <w:pPr>
        <w:rPr>
          <w:rFonts w:ascii="Times New Roman" w:hAnsi="Times New Roman" w:cs="Times New Roman"/>
          <w:b/>
        </w:rPr>
      </w:pPr>
    </w:p>
    <w:p w14:paraId="2B2B3F0F" w14:textId="351EFB9D" w:rsidR="00230D53" w:rsidRDefault="00230D53">
      <w:pPr>
        <w:rPr>
          <w:rFonts w:ascii="Times New Roman" w:hAnsi="Times New Roman" w:cs="Times New Roman"/>
          <w:b/>
        </w:rPr>
      </w:pPr>
      <w:r>
        <w:rPr>
          <w:rFonts w:ascii="Times New Roman" w:hAnsi="Times New Roman" w:cs="Times New Roman"/>
          <w:b/>
        </w:rPr>
        <w:br w:type="page"/>
      </w:r>
    </w:p>
    <w:p w14:paraId="00A795B9" w14:textId="601FDC66" w:rsidR="00230D53" w:rsidRDefault="00230D53">
      <w:pPr>
        <w:rPr>
          <w:rFonts w:ascii="Times New Roman" w:hAnsi="Times New Roman" w:cs="Times New Roman"/>
          <w:b/>
        </w:rPr>
      </w:pPr>
      <w:r>
        <w:rPr>
          <w:b/>
          <w:noProof/>
          <w:lang w:val="en-US"/>
        </w:rPr>
        <w:lastRenderedPageBreak/>
        <w:drawing>
          <wp:inline distT="0" distB="0" distL="0" distR="0" wp14:anchorId="26FDE2A5" wp14:editId="4A41F6A5">
            <wp:extent cx="5943600" cy="4245429"/>
            <wp:effectExtent l="0" t="0" r="0" b="3175"/>
            <wp:docPr id="6" name="Picture 6" descr="C:\Users\whiteali\AppData\Local\Microsoft\Windows\INetCache\Content.MSO\48C9AB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hiteali\AppData\Local\Microsoft\Windows\INetCache\Content.MSO\48C9AB3E.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b/>
        </w:rPr>
        <w:t>..</w:t>
      </w:r>
    </w:p>
    <w:p w14:paraId="41571410" w14:textId="0FDFA71E" w:rsidR="00230D53" w:rsidRDefault="00230D53">
      <w:pPr>
        <w:rPr>
          <w:rFonts w:ascii="Times New Roman" w:hAnsi="Times New Roman" w:cs="Times New Roman"/>
          <w:b/>
        </w:rPr>
      </w:pPr>
    </w:p>
    <w:p w14:paraId="121AF38E" w14:textId="2EFE5745" w:rsidR="00230D53" w:rsidRDefault="00230D53">
      <w:pPr>
        <w:rPr>
          <w:rFonts w:ascii="Times New Roman" w:hAnsi="Times New Roman" w:cs="Times New Roman"/>
          <w:b/>
        </w:rPr>
      </w:pPr>
      <w:r>
        <w:rPr>
          <w:rFonts w:ascii="Times New Roman" w:hAnsi="Times New Roman" w:cs="Times New Roman"/>
          <w:b/>
        </w:rPr>
        <w:br w:type="page"/>
      </w:r>
    </w:p>
    <w:p w14:paraId="6E66ACE2" w14:textId="77777777" w:rsidR="00230D53" w:rsidRDefault="00230D53">
      <w:pPr>
        <w:rPr>
          <w:rFonts w:ascii="Times New Roman" w:hAnsi="Times New Roman" w:cs="Times New Roman"/>
          <w:b/>
        </w:rPr>
      </w:pPr>
    </w:p>
    <w:p w14:paraId="32D6032B" w14:textId="75F9B84A" w:rsidR="00223243" w:rsidRDefault="00576D90">
      <w:pPr>
        <w:rPr>
          <w:rFonts w:ascii="Times New Roman" w:hAnsi="Times New Roman" w:cs="Times New Roman"/>
          <w:b/>
        </w:rPr>
      </w:pPr>
      <w:r w:rsidRPr="000C56B8">
        <w:rPr>
          <w:rFonts w:ascii="Times New Roman" w:hAnsi="Times New Roman" w:cs="Times New Roman"/>
          <w:b/>
        </w:rPr>
        <w:t>References</w:t>
      </w:r>
    </w:p>
    <w:p w14:paraId="77180748" w14:textId="26A23804"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491731">
        <w:rPr>
          <w:rFonts w:ascii="Times New Roman" w:hAnsi="Times New Roman" w:cs="Times New Roman"/>
          <w:noProof/>
          <w:szCs w:val="24"/>
        </w:rPr>
        <w:t>1.</w:t>
      </w:r>
      <w:r w:rsidRPr="00491731">
        <w:rPr>
          <w:rFonts w:ascii="Times New Roman" w:hAnsi="Times New Roman" w:cs="Times New Roman"/>
          <w:noProof/>
          <w:szCs w:val="24"/>
        </w:rPr>
        <w:tab/>
        <w:t xml:space="preserve">Jackson, B. R., Griffin, P. M., Cole, D., Walsh, K. A. &amp; Chai, S. J. Outbreak-associated salmonella enterica serotypes and food commodities, united states, 1998-2008. </w:t>
      </w:r>
      <w:r w:rsidRPr="00491731">
        <w:rPr>
          <w:rFonts w:ascii="Times New Roman" w:hAnsi="Times New Roman" w:cs="Times New Roman"/>
          <w:i/>
          <w:iCs/>
          <w:noProof/>
          <w:szCs w:val="24"/>
        </w:rPr>
        <w:t>Emerg. Infect.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19</w:t>
      </w:r>
      <w:r w:rsidRPr="00491731">
        <w:rPr>
          <w:rFonts w:ascii="Times New Roman" w:hAnsi="Times New Roman" w:cs="Times New Roman"/>
          <w:noProof/>
          <w:szCs w:val="24"/>
        </w:rPr>
        <w:t>, 1239–1244 (2013).</w:t>
      </w:r>
    </w:p>
    <w:p w14:paraId="6FDC50B6"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2.</w:t>
      </w:r>
      <w:r w:rsidRPr="00491731">
        <w:rPr>
          <w:rFonts w:ascii="Times New Roman" w:hAnsi="Times New Roman" w:cs="Times New Roman"/>
          <w:noProof/>
          <w:szCs w:val="24"/>
        </w:rPr>
        <w:tab/>
        <w:t xml:space="preserve">White, A., Cronquist, A., Bedrick, E. J. &amp; Scallan, E. Food Source Prediction of Shiga Toxin–Producing </w:t>
      </w:r>
      <w:r w:rsidRPr="00491731">
        <w:rPr>
          <w:rFonts w:ascii="Times New Roman" w:hAnsi="Times New Roman" w:cs="Times New Roman"/>
          <w:i/>
          <w:iCs/>
          <w:noProof/>
          <w:szCs w:val="24"/>
        </w:rPr>
        <w:t>Escherichia coli</w:t>
      </w:r>
      <w:r w:rsidRPr="00491731">
        <w:rPr>
          <w:rFonts w:ascii="Times New Roman" w:hAnsi="Times New Roman" w:cs="Times New Roman"/>
          <w:noProof/>
          <w:szCs w:val="24"/>
        </w:rPr>
        <w:t xml:space="preserve"> Outbreaks Using Demographic and Outbreak Characteristics, United States, 1998–2014. </w:t>
      </w:r>
      <w:r w:rsidRPr="00491731">
        <w:rPr>
          <w:rFonts w:ascii="Times New Roman" w:hAnsi="Times New Roman" w:cs="Times New Roman"/>
          <w:i/>
          <w:iCs/>
          <w:noProof/>
          <w:szCs w:val="24"/>
        </w:rPr>
        <w:t>Foodborne Pathog.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13</w:t>
      </w:r>
      <w:r w:rsidRPr="00491731">
        <w:rPr>
          <w:rFonts w:ascii="Times New Roman" w:hAnsi="Times New Roman" w:cs="Times New Roman"/>
          <w:noProof/>
          <w:szCs w:val="24"/>
        </w:rPr>
        <w:t>, 527–534 (2016).</w:t>
      </w:r>
    </w:p>
    <w:p w14:paraId="7211442F"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3.</w:t>
      </w:r>
      <w:r w:rsidRPr="00491731">
        <w:rPr>
          <w:rFonts w:ascii="Times New Roman" w:hAnsi="Times New Roman" w:cs="Times New Roman"/>
          <w:noProof/>
          <w:szCs w:val="24"/>
        </w:rPr>
        <w:tab/>
        <w:t>Prevention, C. for D. C. and. The National Outbreak Reporting System (NORS). About NORS. Available at: http://www.cdc.gov/NORS/about.html. (Accessed: 20th November 2015)</w:t>
      </w:r>
    </w:p>
    <w:p w14:paraId="1B71B8D6"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4.</w:t>
      </w:r>
      <w:r w:rsidRPr="00491731">
        <w:rPr>
          <w:rFonts w:ascii="Times New Roman" w:hAnsi="Times New Roman" w:cs="Times New Roman"/>
          <w:noProof/>
          <w:szCs w:val="24"/>
        </w:rPr>
        <w:tab/>
        <w:t xml:space="preserve">Painter, J. a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Recipes for foodborne outbreaks: a scheme for categorizing and grouping implicated foods. </w:t>
      </w:r>
      <w:r w:rsidRPr="00491731">
        <w:rPr>
          <w:rFonts w:ascii="Times New Roman" w:hAnsi="Times New Roman" w:cs="Times New Roman"/>
          <w:i/>
          <w:iCs/>
          <w:noProof/>
          <w:szCs w:val="24"/>
        </w:rPr>
        <w:t>Foodborne Pathog.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6</w:t>
      </w:r>
      <w:r w:rsidRPr="00491731">
        <w:rPr>
          <w:rFonts w:ascii="Times New Roman" w:hAnsi="Times New Roman" w:cs="Times New Roman"/>
          <w:noProof/>
          <w:szCs w:val="24"/>
        </w:rPr>
        <w:t>, 1259–1264 (2009).</w:t>
      </w:r>
    </w:p>
    <w:p w14:paraId="74CCA3A9"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5.</w:t>
      </w:r>
      <w:r w:rsidRPr="00491731">
        <w:rPr>
          <w:rFonts w:ascii="Times New Roman" w:hAnsi="Times New Roman" w:cs="Times New Roman"/>
          <w:noProof/>
          <w:szCs w:val="24"/>
        </w:rPr>
        <w:tab/>
        <w:t xml:space="preserve">(IFSAC), I. F. S. A. C. Food Categorization Scheme. </w:t>
      </w:r>
      <w:r w:rsidRPr="00491731">
        <w:rPr>
          <w:rFonts w:ascii="Times New Roman" w:hAnsi="Times New Roman" w:cs="Times New Roman"/>
          <w:i/>
          <w:iCs/>
          <w:noProof/>
          <w:szCs w:val="24"/>
        </w:rPr>
        <w:t>Centers for Disease Control and Prevention</w:t>
      </w:r>
      <w:r w:rsidRPr="00491731">
        <w:rPr>
          <w:rFonts w:ascii="Times New Roman" w:hAnsi="Times New Roman" w:cs="Times New Roman"/>
          <w:noProof/>
          <w:szCs w:val="24"/>
        </w:rPr>
        <w:t xml:space="preserve"> (2013). Available at: http://www.cdc.gov/foodsafety/ifsac/projects/food-categorization-scheme.html. </w:t>
      </w:r>
    </w:p>
    <w:p w14:paraId="69AF73E4"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6.</w:t>
      </w:r>
      <w:r w:rsidRPr="00491731">
        <w:rPr>
          <w:rFonts w:ascii="Times New Roman" w:hAnsi="Times New Roman" w:cs="Times New Roman"/>
          <w:noProof/>
          <w:szCs w:val="24"/>
        </w:rPr>
        <w:tab/>
        <w:t xml:space="preserve">White, A., Cronquist, A., Bedrick, E. &amp; Scallan, E. Food Source Prediction of Shiga Toxin – Producing Escherichia coli Outbreaks Using Demographic. </w:t>
      </w:r>
      <w:r w:rsidRPr="00491731">
        <w:rPr>
          <w:rFonts w:ascii="Times New Roman" w:hAnsi="Times New Roman" w:cs="Times New Roman"/>
          <w:i/>
          <w:iCs/>
          <w:noProof/>
          <w:szCs w:val="24"/>
        </w:rPr>
        <w:t>Foodborne Pathog.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13</w:t>
      </w:r>
      <w:r w:rsidRPr="00491731">
        <w:rPr>
          <w:rFonts w:ascii="Times New Roman" w:hAnsi="Times New Roman" w:cs="Times New Roman"/>
          <w:noProof/>
          <w:szCs w:val="24"/>
        </w:rPr>
        <w:t>, 527–534 (2016).</w:t>
      </w:r>
    </w:p>
    <w:p w14:paraId="0AFDE871"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7.</w:t>
      </w:r>
      <w:r w:rsidRPr="00491731">
        <w:rPr>
          <w:rFonts w:ascii="Times New Roman" w:hAnsi="Times New Roman" w:cs="Times New Roman"/>
          <w:noProof/>
          <w:szCs w:val="24"/>
        </w:rPr>
        <w:tab/>
        <w:t xml:space="preserve">Dunn, J. R., Behravesh, C. B. &amp; Angulo, F. J. Diseases Transmitted by Domestic Livestock: Perils of the Petting Zoo. </w:t>
      </w:r>
      <w:r w:rsidRPr="00491731">
        <w:rPr>
          <w:rFonts w:ascii="Times New Roman" w:hAnsi="Times New Roman" w:cs="Times New Roman"/>
          <w:i/>
          <w:iCs/>
          <w:noProof/>
          <w:szCs w:val="24"/>
        </w:rPr>
        <w:t>Microbiol. Spectr.</w:t>
      </w:r>
      <w:r w:rsidRPr="00491731">
        <w:rPr>
          <w:rFonts w:ascii="Times New Roman" w:hAnsi="Times New Roman" w:cs="Times New Roman"/>
          <w:noProof/>
          <w:szCs w:val="24"/>
        </w:rPr>
        <w:t xml:space="preserve"> 1–8 (2015).</w:t>
      </w:r>
    </w:p>
    <w:p w14:paraId="49CAFF22"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8.</w:t>
      </w:r>
      <w:r w:rsidRPr="00491731">
        <w:rPr>
          <w:rFonts w:ascii="Times New Roman" w:hAnsi="Times New Roman" w:cs="Times New Roman"/>
          <w:noProof/>
          <w:szCs w:val="24"/>
        </w:rPr>
        <w:tab/>
        <w:t xml:space="preserve">Lal, A., Hales, S., French, N. &amp; Baker, M. G. Seasonality in human zoonotic enteric diseases: A systematic review. </w:t>
      </w:r>
      <w:r w:rsidRPr="00491731">
        <w:rPr>
          <w:rFonts w:ascii="Times New Roman" w:hAnsi="Times New Roman" w:cs="Times New Roman"/>
          <w:i/>
          <w:iCs/>
          <w:noProof/>
          <w:szCs w:val="24"/>
        </w:rPr>
        <w:t>PLoS One</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7</w:t>
      </w:r>
      <w:r w:rsidRPr="00491731">
        <w:rPr>
          <w:rFonts w:ascii="Times New Roman" w:hAnsi="Times New Roman" w:cs="Times New Roman"/>
          <w:noProof/>
          <w:szCs w:val="24"/>
        </w:rPr>
        <w:t>, (2012).</w:t>
      </w:r>
    </w:p>
    <w:p w14:paraId="0BAA8B27"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9.</w:t>
      </w:r>
      <w:r w:rsidRPr="00491731">
        <w:rPr>
          <w:rFonts w:ascii="Times New Roman" w:hAnsi="Times New Roman" w:cs="Times New Roman"/>
          <w:noProof/>
          <w:szCs w:val="24"/>
        </w:rPr>
        <w:tab/>
        <w:t xml:space="preserve">Ogden, I. D., MacRae, M. &amp; Strachan, N. J. C. Is the prevalence and shedding concentrations of E. coli O157 in beef cattle in Scotland seasonal? </w:t>
      </w:r>
      <w:r w:rsidRPr="00491731">
        <w:rPr>
          <w:rFonts w:ascii="Times New Roman" w:hAnsi="Times New Roman" w:cs="Times New Roman"/>
          <w:i/>
          <w:iCs/>
          <w:noProof/>
          <w:szCs w:val="24"/>
        </w:rPr>
        <w:t>FEMS Microbiol. Lett.</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233</w:t>
      </w:r>
      <w:r w:rsidRPr="00491731">
        <w:rPr>
          <w:rFonts w:ascii="Times New Roman" w:hAnsi="Times New Roman" w:cs="Times New Roman"/>
          <w:noProof/>
          <w:szCs w:val="24"/>
        </w:rPr>
        <w:t>, 297–300 (2004).</w:t>
      </w:r>
    </w:p>
    <w:p w14:paraId="28A91BCE"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10.</w:t>
      </w:r>
      <w:r w:rsidRPr="00491731">
        <w:rPr>
          <w:rFonts w:ascii="Times New Roman" w:hAnsi="Times New Roman" w:cs="Times New Roman"/>
          <w:noProof/>
          <w:szCs w:val="24"/>
        </w:rPr>
        <w:tab/>
        <w:t xml:space="preserve">Stein, R. A. &amp; Katz, D. E. Escherichia coli, cattle and the propagation of disease. </w:t>
      </w:r>
      <w:r w:rsidRPr="00491731">
        <w:rPr>
          <w:rFonts w:ascii="Times New Roman" w:hAnsi="Times New Roman" w:cs="Times New Roman"/>
          <w:i/>
          <w:iCs/>
          <w:noProof/>
          <w:szCs w:val="24"/>
        </w:rPr>
        <w:t>FEMS Microbiol. Lett.</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364</w:t>
      </w:r>
      <w:r w:rsidRPr="00491731">
        <w:rPr>
          <w:rFonts w:ascii="Times New Roman" w:hAnsi="Times New Roman" w:cs="Times New Roman"/>
          <w:noProof/>
          <w:szCs w:val="24"/>
        </w:rPr>
        <w:t>, 1–11 (2017).</w:t>
      </w:r>
    </w:p>
    <w:p w14:paraId="7A9C6FFF"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11.</w:t>
      </w:r>
      <w:r w:rsidRPr="00491731">
        <w:rPr>
          <w:rFonts w:ascii="Times New Roman" w:hAnsi="Times New Roman" w:cs="Times New Roman"/>
          <w:noProof/>
          <w:szCs w:val="24"/>
        </w:rPr>
        <w:tab/>
        <w:t xml:space="preserve">Conrad, C., Stanford, K., Narvaez-Bravo, C., Callaway, T. &amp; McAllister, T. Farm Fairs and Petting Zoos: A Review of Animal Contact as a Source. </w:t>
      </w:r>
      <w:r w:rsidRPr="00491731">
        <w:rPr>
          <w:rFonts w:ascii="Times New Roman" w:hAnsi="Times New Roman" w:cs="Times New Roman"/>
          <w:i/>
          <w:iCs/>
          <w:noProof/>
          <w:szCs w:val="24"/>
        </w:rPr>
        <w:t>Foodborne Pathog.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14</w:t>
      </w:r>
      <w:r w:rsidRPr="00491731">
        <w:rPr>
          <w:rFonts w:ascii="Times New Roman" w:hAnsi="Times New Roman" w:cs="Times New Roman"/>
          <w:noProof/>
          <w:szCs w:val="24"/>
        </w:rPr>
        <w:t>, (2017).</w:t>
      </w:r>
    </w:p>
    <w:p w14:paraId="5E817263"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12.</w:t>
      </w:r>
      <w:r w:rsidRPr="00491731">
        <w:rPr>
          <w:rFonts w:ascii="Times New Roman" w:hAnsi="Times New Roman" w:cs="Times New Roman"/>
          <w:noProof/>
          <w:szCs w:val="24"/>
        </w:rPr>
        <w:tab/>
        <w:t xml:space="preserve">Basler, C., Nguyen, T.-A., Anderson, T. C., Hancock, T. &amp; Behravesh, C. B. Outbreaks of Human Salmonella Infections Associated with Live. </w:t>
      </w:r>
      <w:r w:rsidRPr="00491731">
        <w:rPr>
          <w:rFonts w:ascii="Times New Roman" w:hAnsi="Times New Roman" w:cs="Times New Roman"/>
          <w:i/>
          <w:iCs/>
          <w:noProof/>
          <w:szCs w:val="24"/>
        </w:rPr>
        <w:t>Emerg. Infect.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22</w:t>
      </w:r>
      <w:r w:rsidRPr="00491731">
        <w:rPr>
          <w:rFonts w:ascii="Times New Roman" w:hAnsi="Times New Roman" w:cs="Times New Roman"/>
          <w:noProof/>
          <w:szCs w:val="24"/>
        </w:rPr>
        <w:t>, 1705–1711 (2016).</w:t>
      </w:r>
    </w:p>
    <w:p w14:paraId="270E1768"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13.</w:t>
      </w:r>
      <w:r w:rsidRPr="00491731">
        <w:rPr>
          <w:rFonts w:ascii="Times New Roman" w:hAnsi="Times New Roman" w:cs="Times New Roman"/>
          <w:noProof/>
          <w:szCs w:val="24"/>
        </w:rPr>
        <w:tab/>
        <w:t xml:space="preserve">Burke, C.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Multistate oubtreak of human Salmonella Typhimurium infections associated with pet turtle exposure - United States, 2008. </w:t>
      </w:r>
      <w:r w:rsidRPr="00491731">
        <w:rPr>
          <w:rFonts w:ascii="Times New Roman" w:hAnsi="Times New Roman" w:cs="Times New Roman"/>
          <w:i/>
          <w:iCs/>
          <w:noProof/>
          <w:szCs w:val="24"/>
        </w:rPr>
        <w:t>MMWR</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59</w:t>
      </w:r>
      <w:r w:rsidRPr="00491731">
        <w:rPr>
          <w:rFonts w:ascii="Times New Roman" w:hAnsi="Times New Roman" w:cs="Times New Roman"/>
          <w:noProof/>
          <w:szCs w:val="24"/>
        </w:rPr>
        <w:t>, (2010).</w:t>
      </w:r>
    </w:p>
    <w:p w14:paraId="62A4C9A5"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14.</w:t>
      </w:r>
      <w:r w:rsidRPr="00491731">
        <w:rPr>
          <w:rFonts w:ascii="Times New Roman" w:hAnsi="Times New Roman" w:cs="Times New Roman"/>
          <w:noProof/>
          <w:szCs w:val="24"/>
        </w:rPr>
        <w:tab/>
        <w:t xml:space="preserve">Berger, C. N.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Minireview Fresh fruit and vegetables as vehicles for the transmission of human pathogens. </w:t>
      </w:r>
      <w:r w:rsidRPr="00491731">
        <w:rPr>
          <w:rFonts w:ascii="Times New Roman" w:hAnsi="Times New Roman" w:cs="Times New Roman"/>
          <w:i/>
          <w:iCs/>
          <w:noProof/>
          <w:szCs w:val="24"/>
        </w:rPr>
        <w:t>Environ. Microbiol.</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12</w:t>
      </w:r>
      <w:r w:rsidRPr="00491731">
        <w:rPr>
          <w:rFonts w:ascii="Times New Roman" w:hAnsi="Times New Roman" w:cs="Times New Roman"/>
          <w:noProof/>
          <w:szCs w:val="24"/>
        </w:rPr>
        <w:t>, 2385–2397 (2010).</w:t>
      </w:r>
    </w:p>
    <w:p w14:paraId="66D8A91D"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15.</w:t>
      </w:r>
      <w:r w:rsidRPr="00491731">
        <w:rPr>
          <w:rFonts w:ascii="Times New Roman" w:hAnsi="Times New Roman" w:cs="Times New Roman"/>
          <w:noProof/>
          <w:szCs w:val="24"/>
        </w:rPr>
        <w:tab/>
        <w:t xml:space="preserve">French, S. A., Tangney, C. C., Crane, M. M., Wang, Y. &amp; Appelhans, B. M. Nutrition quality of food purchases varies by household income : the SHoPPER study. </w:t>
      </w:r>
      <w:r w:rsidRPr="00491731">
        <w:rPr>
          <w:rFonts w:ascii="Times New Roman" w:hAnsi="Times New Roman" w:cs="Times New Roman"/>
          <w:i/>
          <w:iCs/>
          <w:noProof/>
          <w:szCs w:val="24"/>
        </w:rPr>
        <w:t>BMC Public Health</w:t>
      </w:r>
      <w:r w:rsidRPr="00491731">
        <w:rPr>
          <w:rFonts w:ascii="Times New Roman" w:hAnsi="Times New Roman" w:cs="Times New Roman"/>
          <w:noProof/>
          <w:szCs w:val="24"/>
        </w:rPr>
        <w:t xml:space="preserve"> 231 (2019).</w:t>
      </w:r>
    </w:p>
    <w:p w14:paraId="20DCA623"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16.</w:t>
      </w:r>
      <w:r w:rsidRPr="00491731">
        <w:rPr>
          <w:rFonts w:ascii="Times New Roman" w:hAnsi="Times New Roman" w:cs="Times New Roman"/>
          <w:noProof/>
          <w:szCs w:val="24"/>
        </w:rPr>
        <w:tab/>
        <w:t xml:space="preserve">Shiferaw, B.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Antimicrobial susceptibility patterns of shigella isolates in foodborne diseases active surveillance network (foodnet) sites, 2000-2010. </w:t>
      </w:r>
      <w:r w:rsidRPr="00491731">
        <w:rPr>
          <w:rFonts w:ascii="Times New Roman" w:hAnsi="Times New Roman" w:cs="Times New Roman"/>
          <w:i/>
          <w:iCs/>
          <w:noProof/>
          <w:szCs w:val="24"/>
        </w:rPr>
        <w:t>Clin. Infect.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54</w:t>
      </w:r>
      <w:r w:rsidRPr="00491731">
        <w:rPr>
          <w:rFonts w:ascii="Times New Roman" w:hAnsi="Times New Roman" w:cs="Times New Roman"/>
          <w:noProof/>
          <w:szCs w:val="24"/>
        </w:rPr>
        <w:t>, (2012).</w:t>
      </w:r>
    </w:p>
    <w:p w14:paraId="4BDE5612"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17.</w:t>
      </w:r>
      <w:r w:rsidRPr="00491731">
        <w:rPr>
          <w:rFonts w:ascii="Times New Roman" w:hAnsi="Times New Roman" w:cs="Times New Roman"/>
          <w:noProof/>
          <w:szCs w:val="24"/>
        </w:rPr>
        <w:tab/>
        <w:t xml:space="preserve">Kim, S. A., Moore, L. V, Galuska, D., Wright, A. P. &amp; Harris, D. Vital Signs : Fruit and Vegetable Intake Among Children — United States , 2003 – 2010. </w:t>
      </w:r>
      <w:r w:rsidRPr="00491731">
        <w:rPr>
          <w:rFonts w:ascii="Times New Roman" w:hAnsi="Times New Roman" w:cs="Times New Roman"/>
          <w:i/>
          <w:iCs/>
          <w:noProof/>
          <w:szCs w:val="24"/>
        </w:rPr>
        <w:t>Morb. Mortal. Wkly. Rep.</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63</w:t>
      </w:r>
      <w:r w:rsidRPr="00491731">
        <w:rPr>
          <w:rFonts w:ascii="Times New Roman" w:hAnsi="Times New Roman" w:cs="Times New Roman"/>
          <w:noProof/>
          <w:szCs w:val="24"/>
        </w:rPr>
        <w:t>, 671–676 (2014).</w:t>
      </w:r>
    </w:p>
    <w:p w14:paraId="2B98C3B6"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18.</w:t>
      </w:r>
      <w:r w:rsidRPr="00491731">
        <w:rPr>
          <w:rFonts w:ascii="Times New Roman" w:hAnsi="Times New Roman" w:cs="Times New Roman"/>
          <w:noProof/>
          <w:szCs w:val="24"/>
        </w:rPr>
        <w:tab/>
        <w:t xml:space="preserve">Wardle, J.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Gender Differences in Food Choice: The Contribution of Health Beliefs and Dieting. </w:t>
      </w:r>
      <w:r w:rsidRPr="00491731">
        <w:rPr>
          <w:rFonts w:ascii="Times New Roman" w:hAnsi="Times New Roman" w:cs="Times New Roman"/>
          <w:i/>
          <w:iCs/>
          <w:noProof/>
          <w:szCs w:val="24"/>
        </w:rPr>
        <w:t>Ann. Behav. Med.</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27</w:t>
      </w:r>
      <w:r w:rsidRPr="00491731">
        <w:rPr>
          <w:rFonts w:ascii="Times New Roman" w:hAnsi="Times New Roman" w:cs="Times New Roman"/>
          <w:noProof/>
          <w:szCs w:val="24"/>
        </w:rPr>
        <w:t>, 107–116 (2004).</w:t>
      </w:r>
    </w:p>
    <w:p w14:paraId="1E98E86C"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19.</w:t>
      </w:r>
      <w:r w:rsidRPr="00491731">
        <w:rPr>
          <w:rFonts w:ascii="Times New Roman" w:hAnsi="Times New Roman" w:cs="Times New Roman"/>
          <w:noProof/>
          <w:szCs w:val="24"/>
        </w:rPr>
        <w:tab/>
        <w:t xml:space="preserve">Shiferaw, B.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Sex-based differences in food consumption: Foodborne diseases active surveillance network (FoodNet) population survey, 2006-2007. </w:t>
      </w:r>
      <w:r w:rsidRPr="00491731">
        <w:rPr>
          <w:rFonts w:ascii="Times New Roman" w:hAnsi="Times New Roman" w:cs="Times New Roman"/>
          <w:i/>
          <w:iCs/>
          <w:noProof/>
          <w:szCs w:val="24"/>
        </w:rPr>
        <w:t>Clin. Infect.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54</w:t>
      </w:r>
      <w:r w:rsidRPr="00491731">
        <w:rPr>
          <w:rFonts w:ascii="Times New Roman" w:hAnsi="Times New Roman" w:cs="Times New Roman"/>
          <w:noProof/>
          <w:szCs w:val="24"/>
        </w:rPr>
        <w:t>, 2006–2007 (2012).</w:t>
      </w:r>
    </w:p>
    <w:p w14:paraId="6B193FC3"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20.</w:t>
      </w:r>
      <w:r w:rsidRPr="00491731">
        <w:rPr>
          <w:rFonts w:ascii="Times New Roman" w:hAnsi="Times New Roman" w:cs="Times New Roman"/>
          <w:noProof/>
          <w:szCs w:val="24"/>
        </w:rPr>
        <w:tab/>
        <w:t xml:space="preserve">Kimura, A. C.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Chicken Consumption Is a Newly Identified Risk Factor for Sporadic Salmonella enterica Serotype Enteritidis Infections in the United States: A Case-Control Study in FoodNet Sites. </w:t>
      </w:r>
      <w:r w:rsidRPr="00491731">
        <w:rPr>
          <w:rFonts w:ascii="Times New Roman" w:hAnsi="Times New Roman" w:cs="Times New Roman"/>
          <w:i/>
          <w:iCs/>
          <w:noProof/>
          <w:szCs w:val="24"/>
        </w:rPr>
        <w:t>Clin. Infect. Dis.</w:t>
      </w:r>
      <w:r w:rsidRPr="00491731">
        <w:rPr>
          <w:rFonts w:ascii="Times New Roman" w:hAnsi="Times New Roman" w:cs="Times New Roman"/>
          <w:noProof/>
          <w:szCs w:val="24"/>
        </w:rPr>
        <w:t xml:space="preserve"> </w:t>
      </w:r>
      <w:r w:rsidRPr="00491731">
        <w:rPr>
          <w:rFonts w:ascii="Times New Roman" w:hAnsi="Times New Roman" w:cs="Times New Roman"/>
          <w:b/>
          <w:bCs/>
          <w:noProof/>
          <w:szCs w:val="24"/>
        </w:rPr>
        <w:t>38</w:t>
      </w:r>
      <w:r w:rsidRPr="00491731">
        <w:rPr>
          <w:rFonts w:ascii="Times New Roman" w:hAnsi="Times New Roman" w:cs="Times New Roman"/>
          <w:noProof/>
          <w:szCs w:val="24"/>
        </w:rPr>
        <w:t>, S244-52 (2004).</w:t>
      </w:r>
    </w:p>
    <w:p w14:paraId="42B01573"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szCs w:val="24"/>
        </w:rPr>
      </w:pPr>
      <w:r w:rsidRPr="00491731">
        <w:rPr>
          <w:rFonts w:ascii="Times New Roman" w:hAnsi="Times New Roman" w:cs="Times New Roman"/>
          <w:noProof/>
          <w:szCs w:val="24"/>
        </w:rPr>
        <w:t>21.</w:t>
      </w:r>
      <w:r w:rsidRPr="00491731">
        <w:rPr>
          <w:rFonts w:ascii="Times New Roman" w:hAnsi="Times New Roman" w:cs="Times New Roman"/>
          <w:noProof/>
          <w:szCs w:val="24"/>
        </w:rPr>
        <w:tab/>
        <w:t xml:space="preserve">Jervis, R. </w:t>
      </w:r>
      <w:r w:rsidRPr="00491731">
        <w:rPr>
          <w:rFonts w:ascii="Times New Roman" w:hAnsi="Times New Roman" w:cs="Times New Roman"/>
          <w:i/>
          <w:iCs/>
          <w:noProof/>
          <w:szCs w:val="24"/>
        </w:rPr>
        <w:t>et al.</w:t>
      </w:r>
      <w:r w:rsidRPr="00491731">
        <w:rPr>
          <w:rFonts w:ascii="Times New Roman" w:hAnsi="Times New Roman" w:cs="Times New Roman"/>
          <w:noProof/>
          <w:szCs w:val="24"/>
        </w:rPr>
        <w:t xml:space="preserve"> </w:t>
      </w:r>
      <w:r w:rsidRPr="00491731">
        <w:rPr>
          <w:rFonts w:ascii="Times New Roman" w:hAnsi="Times New Roman" w:cs="Times New Roman"/>
          <w:i/>
          <w:iCs/>
          <w:noProof/>
          <w:szCs w:val="24"/>
        </w:rPr>
        <w:t xml:space="preserve">Moving away from population-based case-control studies during outbreak </w:t>
      </w:r>
      <w:r w:rsidRPr="00491731">
        <w:rPr>
          <w:rFonts w:ascii="Times New Roman" w:hAnsi="Times New Roman" w:cs="Times New Roman"/>
          <w:i/>
          <w:iCs/>
          <w:noProof/>
          <w:szCs w:val="24"/>
        </w:rPr>
        <w:lastRenderedPageBreak/>
        <w:t>investigations</w:t>
      </w:r>
      <w:r w:rsidRPr="00491731">
        <w:rPr>
          <w:rFonts w:ascii="Times New Roman" w:hAnsi="Times New Roman" w:cs="Times New Roman"/>
          <w:noProof/>
          <w:szCs w:val="24"/>
        </w:rPr>
        <w:t>. (2018).</w:t>
      </w:r>
    </w:p>
    <w:p w14:paraId="7833AF1F" w14:textId="77777777" w:rsidR="00491731" w:rsidRPr="00491731" w:rsidRDefault="00491731" w:rsidP="00491731">
      <w:pPr>
        <w:widowControl w:val="0"/>
        <w:autoSpaceDE w:val="0"/>
        <w:autoSpaceDN w:val="0"/>
        <w:adjustRightInd w:val="0"/>
        <w:spacing w:line="240" w:lineRule="auto"/>
        <w:ind w:left="640" w:hanging="640"/>
        <w:rPr>
          <w:rFonts w:ascii="Times New Roman" w:hAnsi="Times New Roman" w:cs="Times New Roman"/>
          <w:noProof/>
        </w:rPr>
      </w:pPr>
      <w:r w:rsidRPr="00491731">
        <w:rPr>
          <w:rFonts w:ascii="Times New Roman" w:hAnsi="Times New Roman" w:cs="Times New Roman"/>
          <w:noProof/>
          <w:szCs w:val="24"/>
        </w:rPr>
        <w:t>22.</w:t>
      </w:r>
      <w:r w:rsidRPr="00491731">
        <w:rPr>
          <w:rFonts w:ascii="Times New Roman" w:hAnsi="Times New Roman" w:cs="Times New Roman"/>
          <w:noProof/>
          <w:szCs w:val="24"/>
        </w:rPr>
        <w:tab/>
        <w:t xml:space="preserve">Keene, W. The use of binomial probabilites in outbreak investigations. in </w:t>
      </w:r>
      <w:r w:rsidRPr="00491731">
        <w:rPr>
          <w:rFonts w:ascii="Times New Roman" w:hAnsi="Times New Roman" w:cs="Times New Roman"/>
          <w:i/>
          <w:iCs/>
          <w:noProof/>
          <w:szCs w:val="24"/>
        </w:rPr>
        <w:t>15th Annual PulseNet Conference and 7th Annual OutbreakNet Conference</w:t>
      </w:r>
      <w:r w:rsidRPr="00491731">
        <w:rPr>
          <w:rFonts w:ascii="Times New Roman" w:hAnsi="Times New Roman" w:cs="Times New Roman"/>
          <w:noProof/>
          <w:szCs w:val="24"/>
        </w:rPr>
        <w:t xml:space="preserve"> (2011).</w:t>
      </w:r>
    </w:p>
    <w:p w14:paraId="081FE174" w14:textId="7165DBBF" w:rsidR="00C35B76" w:rsidRDefault="00491731">
      <w:pPr>
        <w:rPr>
          <w:rFonts w:ascii="Times New Roman" w:hAnsi="Times New Roman" w:cs="Times New Roman"/>
        </w:rPr>
      </w:pPr>
      <w:r>
        <w:rPr>
          <w:rFonts w:ascii="Times New Roman" w:hAnsi="Times New Roman" w:cs="Times New Roman"/>
        </w:rPr>
        <w:fldChar w:fldCharType="end"/>
      </w:r>
    </w:p>
    <w:p w14:paraId="6BAC109E" w14:textId="77777777" w:rsidR="00C35B76" w:rsidRDefault="00C35B76">
      <w:pPr>
        <w:rPr>
          <w:rFonts w:ascii="Times New Roman" w:hAnsi="Times New Roman" w:cs="Times New Roman"/>
        </w:rPr>
      </w:pPr>
      <w:r>
        <w:rPr>
          <w:rFonts w:ascii="Times New Roman" w:hAnsi="Times New Roman" w:cs="Times New Roman"/>
        </w:rPr>
        <w:br w:type="page"/>
      </w: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2297"/>
        <w:gridCol w:w="3085"/>
        <w:gridCol w:w="2634"/>
        <w:gridCol w:w="1019"/>
      </w:tblGrid>
      <w:tr w:rsidR="00C35B76" w:rsidRPr="00C35B76" w14:paraId="0BE1D4D4" w14:textId="77777777" w:rsidTr="00C35B76">
        <w:trPr>
          <w:tblHeader/>
        </w:trPr>
        <w:tc>
          <w:tcPr>
            <w:tcW w:w="0" w:type="auto"/>
            <w:tcBorders>
              <w:top w:val="nil"/>
              <w:bottom w:val="single" w:sz="12" w:space="0" w:color="DDDDDD"/>
            </w:tcBorders>
            <w:shd w:val="clear" w:color="auto" w:fill="FCFCFC"/>
            <w:tcMar>
              <w:top w:w="120" w:type="dxa"/>
              <w:left w:w="120" w:type="dxa"/>
              <w:bottom w:w="120" w:type="dxa"/>
              <w:right w:w="120" w:type="dxa"/>
            </w:tcMar>
            <w:vAlign w:val="bottom"/>
            <w:hideMark/>
          </w:tcPr>
          <w:p w14:paraId="0FB34693" w14:textId="77777777" w:rsidR="00C35B76" w:rsidRPr="00C35B76" w:rsidRDefault="00C35B76" w:rsidP="00C35B76">
            <w:pPr>
              <w:spacing w:line="240" w:lineRule="auto"/>
              <w:rPr>
                <w:rFonts w:ascii="Helvetica Neue" w:eastAsia="Times New Roman" w:hAnsi="Helvetica Neue" w:cs="Times New Roman"/>
                <w:b/>
                <w:bCs/>
                <w:color w:val="444444"/>
                <w:sz w:val="20"/>
                <w:szCs w:val="20"/>
                <w:lang w:val="en-US"/>
              </w:rPr>
            </w:pPr>
            <w:commentRangeStart w:id="323"/>
            <w:r w:rsidRPr="00C35B76">
              <w:rPr>
                <w:rFonts w:ascii="Helvetica Neue" w:eastAsia="Times New Roman" w:hAnsi="Helvetica Neue" w:cs="Times New Roman"/>
                <w:b/>
                <w:bCs/>
                <w:color w:val="444444"/>
                <w:sz w:val="20"/>
                <w:szCs w:val="20"/>
                <w:lang w:val="en-US"/>
              </w:rPr>
              <w:lastRenderedPageBreak/>
              <w:t>IFSACLevel2 </w:t>
            </w:r>
          </w:p>
        </w:tc>
        <w:tc>
          <w:tcPr>
            <w:tcW w:w="0" w:type="auto"/>
            <w:tcBorders>
              <w:top w:val="nil"/>
              <w:bottom w:val="single" w:sz="12" w:space="0" w:color="DDDDDD"/>
            </w:tcBorders>
            <w:shd w:val="clear" w:color="auto" w:fill="FCFCFC"/>
            <w:tcMar>
              <w:top w:w="120" w:type="dxa"/>
              <w:left w:w="120" w:type="dxa"/>
              <w:bottom w:w="120" w:type="dxa"/>
              <w:right w:w="120" w:type="dxa"/>
            </w:tcMar>
            <w:vAlign w:val="bottom"/>
            <w:hideMark/>
          </w:tcPr>
          <w:p w14:paraId="6BA71ED6" w14:textId="77777777" w:rsidR="00C35B76" w:rsidRPr="00C35B76" w:rsidRDefault="00C35B76" w:rsidP="00C35B76">
            <w:pPr>
              <w:spacing w:line="240" w:lineRule="auto"/>
              <w:rPr>
                <w:rFonts w:ascii="Helvetica Neue" w:eastAsia="Times New Roman" w:hAnsi="Helvetica Neue" w:cs="Times New Roman"/>
                <w:b/>
                <w:bCs/>
                <w:color w:val="444444"/>
                <w:sz w:val="20"/>
                <w:szCs w:val="20"/>
                <w:lang w:val="en-US"/>
              </w:rPr>
            </w:pPr>
            <w:r w:rsidRPr="00C35B76">
              <w:rPr>
                <w:rFonts w:ascii="Helvetica Neue" w:eastAsia="Times New Roman" w:hAnsi="Helvetica Neue" w:cs="Times New Roman"/>
                <w:b/>
                <w:bCs/>
                <w:color w:val="444444"/>
                <w:sz w:val="20"/>
                <w:szCs w:val="20"/>
                <w:lang w:val="en-US"/>
              </w:rPr>
              <w:t>IFSACLevel3 </w:t>
            </w:r>
          </w:p>
        </w:tc>
        <w:tc>
          <w:tcPr>
            <w:tcW w:w="0" w:type="auto"/>
            <w:tcBorders>
              <w:top w:val="nil"/>
              <w:bottom w:val="single" w:sz="12" w:space="0" w:color="DDDDDD"/>
            </w:tcBorders>
            <w:shd w:val="clear" w:color="auto" w:fill="FCFCFC"/>
            <w:tcMar>
              <w:top w:w="120" w:type="dxa"/>
              <w:left w:w="120" w:type="dxa"/>
              <w:bottom w:w="120" w:type="dxa"/>
              <w:right w:w="120" w:type="dxa"/>
            </w:tcMar>
            <w:vAlign w:val="bottom"/>
            <w:hideMark/>
          </w:tcPr>
          <w:p w14:paraId="0556E2BE" w14:textId="77777777" w:rsidR="00C35B76" w:rsidRPr="00C35B76" w:rsidRDefault="00C35B76" w:rsidP="00C35B76">
            <w:pPr>
              <w:spacing w:line="240" w:lineRule="auto"/>
              <w:rPr>
                <w:rFonts w:ascii="Helvetica Neue" w:eastAsia="Times New Roman" w:hAnsi="Helvetica Neue" w:cs="Times New Roman"/>
                <w:b/>
                <w:bCs/>
                <w:color w:val="444444"/>
                <w:sz w:val="20"/>
                <w:szCs w:val="20"/>
                <w:lang w:val="en-US"/>
              </w:rPr>
            </w:pPr>
            <w:r w:rsidRPr="00C35B76">
              <w:rPr>
                <w:rFonts w:ascii="Helvetica Neue" w:eastAsia="Times New Roman" w:hAnsi="Helvetica Neue" w:cs="Times New Roman"/>
                <w:b/>
                <w:bCs/>
                <w:color w:val="444444"/>
                <w:sz w:val="20"/>
                <w:szCs w:val="20"/>
                <w:lang w:val="en-US"/>
              </w:rPr>
              <w:t>IFSACLevel4 </w:t>
            </w:r>
          </w:p>
        </w:tc>
        <w:tc>
          <w:tcPr>
            <w:tcW w:w="0" w:type="auto"/>
            <w:tcBorders>
              <w:top w:val="nil"/>
              <w:bottom w:val="single" w:sz="12" w:space="0" w:color="DDDDDD"/>
            </w:tcBorders>
            <w:shd w:val="clear" w:color="auto" w:fill="FCFCFC"/>
            <w:tcMar>
              <w:top w:w="120" w:type="dxa"/>
              <w:left w:w="120" w:type="dxa"/>
              <w:bottom w:w="120" w:type="dxa"/>
              <w:right w:w="120" w:type="dxa"/>
            </w:tcMar>
            <w:vAlign w:val="bottom"/>
            <w:hideMark/>
          </w:tcPr>
          <w:p w14:paraId="7145552F" w14:textId="77777777" w:rsidR="00C35B76" w:rsidRPr="00C35B76" w:rsidRDefault="00C35B76" w:rsidP="00C35B76">
            <w:pPr>
              <w:spacing w:line="240" w:lineRule="auto"/>
              <w:jc w:val="right"/>
              <w:rPr>
                <w:rFonts w:ascii="Helvetica Neue" w:eastAsia="Times New Roman" w:hAnsi="Helvetica Neue" w:cs="Times New Roman"/>
                <w:b/>
                <w:bCs/>
                <w:color w:val="444444"/>
                <w:sz w:val="20"/>
                <w:szCs w:val="20"/>
                <w:lang w:val="en-US"/>
              </w:rPr>
            </w:pPr>
            <w:r w:rsidRPr="00C35B76">
              <w:rPr>
                <w:rFonts w:ascii="Helvetica Neue" w:eastAsia="Times New Roman" w:hAnsi="Helvetica Neue" w:cs="Times New Roman"/>
                <w:b/>
                <w:bCs/>
                <w:color w:val="444444"/>
                <w:sz w:val="20"/>
                <w:szCs w:val="20"/>
                <w:lang w:val="en-US"/>
              </w:rPr>
              <w:t>n </w:t>
            </w:r>
            <w:commentRangeEnd w:id="323"/>
            <w:r w:rsidR="00DC5BE9">
              <w:rPr>
                <w:rStyle w:val="CommentReference"/>
              </w:rPr>
              <w:commentReference w:id="323"/>
            </w:r>
          </w:p>
        </w:tc>
      </w:tr>
      <w:tr w:rsidR="00C35B76" w:rsidRPr="00C35B76" w14:paraId="4B108BB0"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71AE7A17"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Dairy </w:t>
            </w:r>
          </w:p>
        </w:tc>
        <w:tc>
          <w:tcPr>
            <w:tcW w:w="0" w:type="auto"/>
            <w:tcBorders>
              <w:top w:val="single" w:sz="6" w:space="0" w:color="DDDDDD"/>
            </w:tcBorders>
            <w:shd w:val="clear" w:color="auto" w:fill="FCFCFC"/>
            <w:tcMar>
              <w:top w:w="120" w:type="dxa"/>
              <w:left w:w="120" w:type="dxa"/>
              <w:bottom w:w="120" w:type="dxa"/>
              <w:right w:w="120" w:type="dxa"/>
            </w:tcMar>
            <w:hideMark/>
          </w:tcPr>
          <w:p w14:paraId="4D8EC39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Fluid milk </w:t>
            </w:r>
          </w:p>
        </w:tc>
        <w:tc>
          <w:tcPr>
            <w:tcW w:w="0" w:type="auto"/>
            <w:tcBorders>
              <w:top w:val="single" w:sz="6" w:space="0" w:color="DDDDDD"/>
            </w:tcBorders>
            <w:shd w:val="clear" w:color="auto" w:fill="FCFCFC"/>
            <w:tcMar>
              <w:top w:w="120" w:type="dxa"/>
              <w:left w:w="120" w:type="dxa"/>
              <w:bottom w:w="120" w:type="dxa"/>
              <w:right w:w="120" w:type="dxa"/>
            </w:tcMar>
            <w:hideMark/>
          </w:tcPr>
          <w:p w14:paraId="78F21573"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Pasteurized </w:t>
            </w:r>
          </w:p>
        </w:tc>
        <w:tc>
          <w:tcPr>
            <w:tcW w:w="0" w:type="auto"/>
            <w:tcBorders>
              <w:top w:val="single" w:sz="6" w:space="0" w:color="DDDDDD"/>
            </w:tcBorders>
            <w:shd w:val="clear" w:color="auto" w:fill="FCFCFC"/>
            <w:tcMar>
              <w:top w:w="120" w:type="dxa"/>
              <w:left w:w="120" w:type="dxa"/>
              <w:bottom w:w="120" w:type="dxa"/>
              <w:right w:w="120" w:type="dxa"/>
            </w:tcMar>
            <w:hideMark/>
          </w:tcPr>
          <w:p w14:paraId="7A2DD350"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2 </w:t>
            </w:r>
          </w:p>
        </w:tc>
      </w:tr>
      <w:tr w:rsidR="00C35B76" w:rsidRPr="00C35B76" w14:paraId="42391604"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54CBC0DE"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Dairy </w:t>
            </w:r>
          </w:p>
        </w:tc>
        <w:tc>
          <w:tcPr>
            <w:tcW w:w="0" w:type="auto"/>
            <w:tcBorders>
              <w:top w:val="single" w:sz="6" w:space="0" w:color="DDDDDD"/>
            </w:tcBorders>
            <w:shd w:val="clear" w:color="auto" w:fill="FCFCFC"/>
            <w:tcMar>
              <w:top w:w="120" w:type="dxa"/>
              <w:left w:w="120" w:type="dxa"/>
              <w:bottom w:w="120" w:type="dxa"/>
              <w:right w:w="120" w:type="dxa"/>
            </w:tcMar>
            <w:hideMark/>
          </w:tcPr>
          <w:p w14:paraId="27B2EE0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Fluid milk </w:t>
            </w:r>
          </w:p>
        </w:tc>
        <w:tc>
          <w:tcPr>
            <w:tcW w:w="0" w:type="auto"/>
            <w:tcBorders>
              <w:top w:val="single" w:sz="6" w:space="0" w:color="DDDDDD"/>
            </w:tcBorders>
            <w:shd w:val="clear" w:color="auto" w:fill="FCFCFC"/>
            <w:tcMar>
              <w:top w:w="120" w:type="dxa"/>
              <w:left w:w="120" w:type="dxa"/>
              <w:bottom w:w="120" w:type="dxa"/>
              <w:right w:w="120" w:type="dxa"/>
            </w:tcMar>
            <w:hideMark/>
          </w:tcPr>
          <w:p w14:paraId="1661385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Unpasteurized </w:t>
            </w:r>
          </w:p>
        </w:tc>
        <w:tc>
          <w:tcPr>
            <w:tcW w:w="0" w:type="auto"/>
            <w:tcBorders>
              <w:top w:val="single" w:sz="6" w:space="0" w:color="DDDDDD"/>
            </w:tcBorders>
            <w:shd w:val="clear" w:color="auto" w:fill="FCFCFC"/>
            <w:tcMar>
              <w:top w:w="120" w:type="dxa"/>
              <w:left w:w="120" w:type="dxa"/>
              <w:bottom w:w="120" w:type="dxa"/>
              <w:right w:w="120" w:type="dxa"/>
            </w:tcMar>
            <w:hideMark/>
          </w:tcPr>
          <w:p w14:paraId="2ABA2563"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38 </w:t>
            </w:r>
          </w:p>
        </w:tc>
      </w:tr>
      <w:tr w:rsidR="00C35B76" w:rsidRPr="00C35B76" w14:paraId="00D4F931"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230E6322"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Dairy </w:t>
            </w:r>
          </w:p>
        </w:tc>
        <w:tc>
          <w:tcPr>
            <w:tcW w:w="0" w:type="auto"/>
            <w:tcBorders>
              <w:top w:val="single" w:sz="6" w:space="0" w:color="DDDDDD"/>
            </w:tcBorders>
            <w:shd w:val="clear" w:color="auto" w:fill="FCFCFC"/>
            <w:tcMar>
              <w:top w:w="120" w:type="dxa"/>
              <w:left w:w="120" w:type="dxa"/>
              <w:bottom w:w="120" w:type="dxa"/>
              <w:right w:w="120" w:type="dxa"/>
            </w:tcMar>
            <w:hideMark/>
          </w:tcPr>
          <w:p w14:paraId="79FDD45B"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Fluid milk </w:t>
            </w:r>
          </w:p>
        </w:tc>
        <w:tc>
          <w:tcPr>
            <w:tcW w:w="0" w:type="auto"/>
            <w:tcBorders>
              <w:top w:val="single" w:sz="6" w:space="0" w:color="DDDDDD"/>
            </w:tcBorders>
            <w:shd w:val="clear" w:color="auto" w:fill="FCFCFC"/>
            <w:tcMar>
              <w:top w:w="120" w:type="dxa"/>
              <w:left w:w="120" w:type="dxa"/>
              <w:bottom w:w="120" w:type="dxa"/>
              <w:right w:w="120" w:type="dxa"/>
            </w:tcMar>
            <w:hideMark/>
          </w:tcPr>
          <w:p w14:paraId="19C8B26E"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4371D3BE"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11 </w:t>
            </w:r>
          </w:p>
        </w:tc>
      </w:tr>
      <w:tr w:rsidR="00C35B76" w:rsidRPr="00C35B76" w14:paraId="07F77E22"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0568862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Dairy </w:t>
            </w:r>
          </w:p>
        </w:tc>
        <w:tc>
          <w:tcPr>
            <w:tcW w:w="0" w:type="auto"/>
            <w:tcBorders>
              <w:top w:val="single" w:sz="6" w:space="0" w:color="DDDDDD"/>
            </w:tcBorders>
            <w:shd w:val="clear" w:color="auto" w:fill="FCFCFC"/>
            <w:tcMar>
              <w:top w:w="120" w:type="dxa"/>
              <w:left w:w="120" w:type="dxa"/>
              <w:bottom w:w="120" w:type="dxa"/>
              <w:right w:w="120" w:type="dxa"/>
            </w:tcMar>
            <w:hideMark/>
          </w:tcPr>
          <w:p w14:paraId="15EE2B62"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Solid/semi-solid dairy products </w:t>
            </w:r>
          </w:p>
        </w:tc>
        <w:tc>
          <w:tcPr>
            <w:tcW w:w="0" w:type="auto"/>
            <w:tcBorders>
              <w:top w:val="single" w:sz="6" w:space="0" w:color="DDDDDD"/>
            </w:tcBorders>
            <w:shd w:val="clear" w:color="auto" w:fill="FCFCFC"/>
            <w:tcMar>
              <w:top w:w="120" w:type="dxa"/>
              <w:left w:w="120" w:type="dxa"/>
              <w:bottom w:w="120" w:type="dxa"/>
              <w:right w:w="120" w:type="dxa"/>
            </w:tcMar>
            <w:hideMark/>
          </w:tcPr>
          <w:p w14:paraId="6D02FE9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Pasteurized </w:t>
            </w:r>
          </w:p>
        </w:tc>
        <w:tc>
          <w:tcPr>
            <w:tcW w:w="0" w:type="auto"/>
            <w:tcBorders>
              <w:top w:val="single" w:sz="6" w:space="0" w:color="DDDDDD"/>
            </w:tcBorders>
            <w:shd w:val="clear" w:color="auto" w:fill="FCFCFC"/>
            <w:tcMar>
              <w:top w:w="120" w:type="dxa"/>
              <w:left w:w="120" w:type="dxa"/>
              <w:bottom w:w="120" w:type="dxa"/>
              <w:right w:w="120" w:type="dxa"/>
            </w:tcMar>
            <w:hideMark/>
          </w:tcPr>
          <w:p w14:paraId="26EDB2F7"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1 </w:t>
            </w:r>
          </w:p>
        </w:tc>
      </w:tr>
      <w:tr w:rsidR="00C35B76" w:rsidRPr="00C35B76" w14:paraId="19FAC0F6"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3CAE8E02"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Dairy </w:t>
            </w:r>
          </w:p>
        </w:tc>
        <w:tc>
          <w:tcPr>
            <w:tcW w:w="0" w:type="auto"/>
            <w:tcBorders>
              <w:top w:val="single" w:sz="6" w:space="0" w:color="DDDDDD"/>
            </w:tcBorders>
            <w:shd w:val="clear" w:color="auto" w:fill="FCFCFC"/>
            <w:tcMar>
              <w:top w:w="120" w:type="dxa"/>
              <w:left w:w="120" w:type="dxa"/>
              <w:bottom w:w="120" w:type="dxa"/>
              <w:right w:w="120" w:type="dxa"/>
            </w:tcMar>
            <w:hideMark/>
          </w:tcPr>
          <w:p w14:paraId="0F8AAA49"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Solid/semi-solid dairy products </w:t>
            </w:r>
          </w:p>
        </w:tc>
        <w:tc>
          <w:tcPr>
            <w:tcW w:w="0" w:type="auto"/>
            <w:tcBorders>
              <w:top w:val="single" w:sz="6" w:space="0" w:color="DDDDDD"/>
            </w:tcBorders>
            <w:shd w:val="clear" w:color="auto" w:fill="FCFCFC"/>
            <w:tcMar>
              <w:top w:w="120" w:type="dxa"/>
              <w:left w:w="120" w:type="dxa"/>
              <w:bottom w:w="120" w:type="dxa"/>
              <w:right w:w="120" w:type="dxa"/>
            </w:tcMar>
            <w:hideMark/>
          </w:tcPr>
          <w:p w14:paraId="55B377E7"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Unpasteurized </w:t>
            </w:r>
          </w:p>
        </w:tc>
        <w:tc>
          <w:tcPr>
            <w:tcW w:w="0" w:type="auto"/>
            <w:tcBorders>
              <w:top w:val="single" w:sz="6" w:space="0" w:color="DDDDDD"/>
            </w:tcBorders>
            <w:shd w:val="clear" w:color="auto" w:fill="FCFCFC"/>
            <w:tcMar>
              <w:top w:w="120" w:type="dxa"/>
              <w:left w:w="120" w:type="dxa"/>
              <w:bottom w:w="120" w:type="dxa"/>
              <w:right w:w="120" w:type="dxa"/>
            </w:tcMar>
            <w:hideMark/>
          </w:tcPr>
          <w:p w14:paraId="610BBA66"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10 </w:t>
            </w:r>
          </w:p>
        </w:tc>
      </w:tr>
      <w:tr w:rsidR="00C35B76" w:rsidRPr="00C35B76" w14:paraId="2843ACF3"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43C9520B"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Dairy </w:t>
            </w:r>
          </w:p>
        </w:tc>
        <w:tc>
          <w:tcPr>
            <w:tcW w:w="0" w:type="auto"/>
            <w:tcBorders>
              <w:top w:val="single" w:sz="6" w:space="0" w:color="DDDDDD"/>
            </w:tcBorders>
            <w:shd w:val="clear" w:color="auto" w:fill="FCFCFC"/>
            <w:tcMar>
              <w:top w:w="120" w:type="dxa"/>
              <w:left w:w="120" w:type="dxa"/>
              <w:bottom w:w="120" w:type="dxa"/>
              <w:right w:w="120" w:type="dxa"/>
            </w:tcMar>
            <w:hideMark/>
          </w:tcPr>
          <w:p w14:paraId="1D5D3E13"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Solid/semi-solid dairy products </w:t>
            </w:r>
          </w:p>
        </w:tc>
        <w:tc>
          <w:tcPr>
            <w:tcW w:w="0" w:type="auto"/>
            <w:tcBorders>
              <w:top w:val="single" w:sz="6" w:space="0" w:color="DDDDDD"/>
            </w:tcBorders>
            <w:shd w:val="clear" w:color="auto" w:fill="FCFCFC"/>
            <w:tcMar>
              <w:top w:w="120" w:type="dxa"/>
              <w:left w:w="120" w:type="dxa"/>
              <w:bottom w:w="120" w:type="dxa"/>
              <w:right w:w="120" w:type="dxa"/>
            </w:tcMar>
            <w:hideMark/>
          </w:tcPr>
          <w:p w14:paraId="1D231CB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67119310"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14 </w:t>
            </w:r>
          </w:p>
        </w:tc>
      </w:tr>
      <w:tr w:rsidR="00C35B76" w:rsidRPr="00C35B76" w14:paraId="406FD5C0"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474E9B7A"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Dairy </w:t>
            </w:r>
          </w:p>
        </w:tc>
        <w:tc>
          <w:tcPr>
            <w:tcW w:w="0" w:type="auto"/>
            <w:tcBorders>
              <w:top w:val="single" w:sz="6" w:space="0" w:color="DDDDDD"/>
            </w:tcBorders>
            <w:shd w:val="clear" w:color="auto" w:fill="FCFCFC"/>
            <w:tcMar>
              <w:top w:w="120" w:type="dxa"/>
              <w:left w:w="120" w:type="dxa"/>
              <w:bottom w:w="120" w:type="dxa"/>
              <w:right w:w="120" w:type="dxa"/>
            </w:tcMar>
            <w:hideMark/>
          </w:tcPr>
          <w:p w14:paraId="2DAF6FD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3E6145E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34C33909"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3 </w:t>
            </w:r>
          </w:p>
        </w:tc>
      </w:tr>
      <w:tr w:rsidR="00C35B76" w:rsidRPr="00C35B76" w14:paraId="48945F00"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1D680B8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Eggs </w:t>
            </w:r>
          </w:p>
        </w:tc>
        <w:tc>
          <w:tcPr>
            <w:tcW w:w="0" w:type="auto"/>
            <w:tcBorders>
              <w:top w:val="single" w:sz="6" w:space="0" w:color="DDDDDD"/>
            </w:tcBorders>
            <w:shd w:val="clear" w:color="auto" w:fill="FCFCFC"/>
            <w:tcMar>
              <w:top w:w="120" w:type="dxa"/>
              <w:left w:w="120" w:type="dxa"/>
              <w:bottom w:w="120" w:type="dxa"/>
              <w:right w:w="120" w:type="dxa"/>
            </w:tcMar>
            <w:hideMark/>
          </w:tcPr>
          <w:p w14:paraId="3B8F1FA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Shell Eggs </w:t>
            </w:r>
          </w:p>
        </w:tc>
        <w:tc>
          <w:tcPr>
            <w:tcW w:w="0" w:type="auto"/>
            <w:tcBorders>
              <w:top w:val="single" w:sz="6" w:space="0" w:color="DDDDDD"/>
            </w:tcBorders>
            <w:shd w:val="clear" w:color="auto" w:fill="FCFCFC"/>
            <w:tcMar>
              <w:top w:w="120" w:type="dxa"/>
              <w:left w:w="120" w:type="dxa"/>
              <w:bottom w:w="120" w:type="dxa"/>
              <w:right w:w="120" w:type="dxa"/>
            </w:tcMar>
            <w:hideMark/>
          </w:tcPr>
          <w:p w14:paraId="7CBDE277"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1BA5F428"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7 </w:t>
            </w:r>
          </w:p>
        </w:tc>
      </w:tr>
      <w:tr w:rsidR="00C35B76" w:rsidRPr="00C35B76" w14:paraId="536AD385"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7F0D4CE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Eggs </w:t>
            </w:r>
          </w:p>
        </w:tc>
        <w:tc>
          <w:tcPr>
            <w:tcW w:w="0" w:type="auto"/>
            <w:tcBorders>
              <w:top w:val="single" w:sz="6" w:space="0" w:color="DDDDDD"/>
            </w:tcBorders>
            <w:shd w:val="clear" w:color="auto" w:fill="FCFCFC"/>
            <w:tcMar>
              <w:top w:w="120" w:type="dxa"/>
              <w:left w:w="120" w:type="dxa"/>
              <w:bottom w:w="120" w:type="dxa"/>
              <w:right w:w="120" w:type="dxa"/>
            </w:tcMar>
            <w:hideMark/>
          </w:tcPr>
          <w:p w14:paraId="3C4B3153"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2BB0120C"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1CB1287C"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148 </w:t>
            </w:r>
          </w:p>
        </w:tc>
      </w:tr>
      <w:tr w:rsidR="00C35B76" w:rsidRPr="00C35B76" w14:paraId="196FDD52"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4441712E"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Fish </w:t>
            </w:r>
          </w:p>
        </w:tc>
        <w:tc>
          <w:tcPr>
            <w:tcW w:w="0" w:type="auto"/>
            <w:tcBorders>
              <w:top w:val="single" w:sz="6" w:space="0" w:color="DDDDDD"/>
            </w:tcBorders>
            <w:shd w:val="clear" w:color="auto" w:fill="FCFCFC"/>
            <w:tcMar>
              <w:top w:w="120" w:type="dxa"/>
              <w:left w:w="120" w:type="dxa"/>
              <w:bottom w:w="120" w:type="dxa"/>
              <w:right w:w="120" w:type="dxa"/>
            </w:tcMar>
            <w:hideMark/>
          </w:tcPr>
          <w:p w14:paraId="1D9FBFB7"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148A865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21501CDC"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19 </w:t>
            </w:r>
          </w:p>
        </w:tc>
      </w:tr>
      <w:tr w:rsidR="00C35B76" w:rsidRPr="00C35B76" w14:paraId="30F7EC0B"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738A4B82"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Game </w:t>
            </w:r>
          </w:p>
        </w:tc>
        <w:tc>
          <w:tcPr>
            <w:tcW w:w="0" w:type="auto"/>
            <w:tcBorders>
              <w:top w:val="single" w:sz="6" w:space="0" w:color="DDDDDD"/>
            </w:tcBorders>
            <w:shd w:val="clear" w:color="auto" w:fill="FCFCFC"/>
            <w:tcMar>
              <w:top w:w="120" w:type="dxa"/>
              <w:left w:w="120" w:type="dxa"/>
              <w:bottom w:w="120" w:type="dxa"/>
              <w:right w:w="120" w:type="dxa"/>
            </w:tcMar>
            <w:hideMark/>
          </w:tcPr>
          <w:p w14:paraId="1B7FA753"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0B42E09D"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1FAFA920"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9 </w:t>
            </w:r>
          </w:p>
        </w:tc>
      </w:tr>
      <w:tr w:rsidR="00C35B76" w:rsidRPr="00C35B76" w14:paraId="5C60ED28"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32273D69"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Grains-beans </w:t>
            </w:r>
          </w:p>
        </w:tc>
        <w:tc>
          <w:tcPr>
            <w:tcW w:w="0" w:type="auto"/>
            <w:tcBorders>
              <w:top w:val="single" w:sz="6" w:space="0" w:color="DDDDDD"/>
            </w:tcBorders>
            <w:shd w:val="clear" w:color="auto" w:fill="FCFCFC"/>
            <w:tcMar>
              <w:top w:w="120" w:type="dxa"/>
              <w:left w:w="120" w:type="dxa"/>
              <w:bottom w:w="120" w:type="dxa"/>
              <w:right w:w="120" w:type="dxa"/>
            </w:tcMar>
            <w:hideMark/>
          </w:tcPr>
          <w:p w14:paraId="266BAFB3"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Beans </w:t>
            </w:r>
          </w:p>
        </w:tc>
        <w:tc>
          <w:tcPr>
            <w:tcW w:w="0" w:type="auto"/>
            <w:tcBorders>
              <w:top w:val="single" w:sz="6" w:space="0" w:color="DDDDDD"/>
            </w:tcBorders>
            <w:shd w:val="clear" w:color="auto" w:fill="FCFCFC"/>
            <w:tcMar>
              <w:top w:w="120" w:type="dxa"/>
              <w:left w:w="120" w:type="dxa"/>
              <w:bottom w:w="120" w:type="dxa"/>
              <w:right w:w="120" w:type="dxa"/>
            </w:tcMar>
            <w:hideMark/>
          </w:tcPr>
          <w:p w14:paraId="0C40359B"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16552B0A"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3 </w:t>
            </w:r>
          </w:p>
        </w:tc>
      </w:tr>
      <w:tr w:rsidR="00C35B76" w:rsidRPr="00C35B76" w14:paraId="00876228"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0D76FF29"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Grains-beans </w:t>
            </w:r>
          </w:p>
        </w:tc>
        <w:tc>
          <w:tcPr>
            <w:tcW w:w="0" w:type="auto"/>
            <w:tcBorders>
              <w:top w:val="single" w:sz="6" w:space="0" w:color="DDDDDD"/>
            </w:tcBorders>
            <w:shd w:val="clear" w:color="auto" w:fill="FCFCFC"/>
            <w:tcMar>
              <w:top w:w="120" w:type="dxa"/>
              <w:left w:w="120" w:type="dxa"/>
              <w:bottom w:w="120" w:type="dxa"/>
              <w:right w:w="120" w:type="dxa"/>
            </w:tcMar>
            <w:hideMark/>
          </w:tcPr>
          <w:p w14:paraId="29278364"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Grains </w:t>
            </w:r>
          </w:p>
        </w:tc>
        <w:tc>
          <w:tcPr>
            <w:tcW w:w="0" w:type="auto"/>
            <w:tcBorders>
              <w:top w:val="single" w:sz="6" w:space="0" w:color="DDDDDD"/>
            </w:tcBorders>
            <w:shd w:val="clear" w:color="auto" w:fill="FCFCFC"/>
            <w:tcMar>
              <w:top w:w="120" w:type="dxa"/>
              <w:left w:w="120" w:type="dxa"/>
              <w:bottom w:w="120" w:type="dxa"/>
              <w:right w:w="120" w:type="dxa"/>
            </w:tcMar>
            <w:hideMark/>
          </w:tcPr>
          <w:p w14:paraId="6BE84F5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Ground </w:t>
            </w:r>
          </w:p>
        </w:tc>
        <w:tc>
          <w:tcPr>
            <w:tcW w:w="0" w:type="auto"/>
            <w:tcBorders>
              <w:top w:val="single" w:sz="6" w:space="0" w:color="DDDDDD"/>
            </w:tcBorders>
            <w:shd w:val="clear" w:color="auto" w:fill="FCFCFC"/>
            <w:tcMar>
              <w:top w:w="120" w:type="dxa"/>
              <w:left w:w="120" w:type="dxa"/>
              <w:bottom w:w="120" w:type="dxa"/>
              <w:right w:w="120" w:type="dxa"/>
            </w:tcMar>
            <w:hideMark/>
          </w:tcPr>
          <w:p w14:paraId="4A38CFC4"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3 </w:t>
            </w:r>
          </w:p>
        </w:tc>
      </w:tr>
      <w:tr w:rsidR="00C35B76" w:rsidRPr="00C35B76" w14:paraId="1BE7D8D0"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64CD44BD"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Grains-beans </w:t>
            </w:r>
          </w:p>
        </w:tc>
        <w:tc>
          <w:tcPr>
            <w:tcW w:w="0" w:type="auto"/>
            <w:tcBorders>
              <w:top w:val="single" w:sz="6" w:space="0" w:color="DDDDDD"/>
            </w:tcBorders>
            <w:shd w:val="clear" w:color="auto" w:fill="FCFCFC"/>
            <w:tcMar>
              <w:top w:w="120" w:type="dxa"/>
              <w:left w:w="120" w:type="dxa"/>
              <w:bottom w:w="120" w:type="dxa"/>
              <w:right w:w="120" w:type="dxa"/>
            </w:tcMar>
            <w:hideMark/>
          </w:tcPr>
          <w:p w14:paraId="31D2E6F2"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Grains </w:t>
            </w:r>
          </w:p>
        </w:tc>
        <w:tc>
          <w:tcPr>
            <w:tcW w:w="0" w:type="auto"/>
            <w:tcBorders>
              <w:top w:val="single" w:sz="6" w:space="0" w:color="DDDDDD"/>
            </w:tcBorders>
            <w:shd w:val="clear" w:color="auto" w:fill="FCFCFC"/>
            <w:tcMar>
              <w:top w:w="120" w:type="dxa"/>
              <w:left w:w="120" w:type="dxa"/>
              <w:bottom w:w="120" w:type="dxa"/>
              <w:right w:w="120" w:type="dxa"/>
            </w:tcMar>
            <w:hideMark/>
          </w:tcPr>
          <w:p w14:paraId="02F2A08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3104B02F"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3 </w:t>
            </w:r>
          </w:p>
        </w:tc>
      </w:tr>
      <w:tr w:rsidR="00C35B76" w:rsidRPr="00C35B76" w14:paraId="3C0BC70E"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287576F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Grains-beans </w:t>
            </w:r>
          </w:p>
        </w:tc>
        <w:tc>
          <w:tcPr>
            <w:tcW w:w="0" w:type="auto"/>
            <w:tcBorders>
              <w:top w:val="single" w:sz="6" w:space="0" w:color="DDDDDD"/>
            </w:tcBorders>
            <w:shd w:val="clear" w:color="auto" w:fill="FCFCFC"/>
            <w:tcMar>
              <w:top w:w="120" w:type="dxa"/>
              <w:left w:w="120" w:type="dxa"/>
              <w:bottom w:w="120" w:type="dxa"/>
              <w:right w:w="120" w:type="dxa"/>
            </w:tcMar>
            <w:hideMark/>
          </w:tcPr>
          <w:p w14:paraId="3D61753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5EDA7B2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7EB3352C"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1 </w:t>
            </w:r>
          </w:p>
        </w:tc>
      </w:tr>
      <w:tr w:rsidR="00C35B76" w:rsidRPr="00C35B76" w14:paraId="0C6BBE54"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2AE0377C"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76BD49E3"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 </w:t>
            </w:r>
          </w:p>
        </w:tc>
        <w:tc>
          <w:tcPr>
            <w:tcW w:w="0" w:type="auto"/>
            <w:tcBorders>
              <w:top w:val="single" w:sz="6" w:space="0" w:color="DDDDDD"/>
            </w:tcBorders>
            <w:shd w:val="clear" w:color="auto" w:fill="FCFCFC"/>
            <w:tcMar>
              <w:top w:w="120" w:type="dxa"/>
              <w:left w:w="120" w:type="dxa"/>
              <w:bottom w:w="120" w:type="dxa"/>
              <w:right w:w="120" w:type="dxa"/>
            </w:tcMar>
            <w:hideMark/>
          </w:tcPr>
          <w:p w14:paraId="56C8925C"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Beef </w:t>
            </w:r>
          </w:p>
        </w:tc>
        <w:tc>
          <w:tcPr>
            <w:tcW w:w="0" w:type="auto"/>
            <w:tcBorders>
              <w:top w:val="single" w:sz="6" w:space="0" w:color="DDDDDD"/>
            </w:tcBorders>
            <w:shd w:val="clear" w:color="auto" w:fill="FCFCFC"/>
            <w:tcMar>
              <w:top w:w="120" w:type="dxa"/>
              <w:left w:w="120" w:type="dxa"/>
              <w:bottom w:w="120" w:type="dxa"/>
              <w:right w:w="120" w:type="dxa"/>
            </w:tcMar>
            <w:hideMark/>
          </w:tcPr>
          <w:p w14:paraId="67A3A7DD"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206 </w:t>
            </w:r>
          </w:p>
        </w:tc>
      </w:tr>
      <w:tr w:rsidR="00C35B76" w:rsidRPr="00C35B76" w14:paraId="118E58AC"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1C71455B"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407E674F"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 </w:t>
            </w:r>
          </w:p>
        </w:tc>
        <w:tc>
          <w:tcPr>
            <w:tcW w:w="0" w:type="auto"/>
            <w:tcBorders>
              <w:top w:val="single" w:sz="6" w:space="0" w:color="DDDDDD"/>
            </w:tcBorders>
            <w:shd w:val="clear" w:color="auto" w:fill="FCFCFC"/>
            <w:tcMar>
              <w:top w:w="120" w:type="dxa"/>
              <w:left w:w="120" w:type="dxa"/>
              <w:bottom w:w="120" w:type="dxa"/>
              <w:right w:w="120" w:type="dxa"/>
            </w:tcMar>
            <w:hideMark/>
          </w:tcPr>
          <w:p w14:paraId="4C4E24D4"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Other Meat </w:t>
            </w:r>
          </w:p>
        </w:tc>
        <w:tc>
          <w:tcPr>
            <w:tcW w:w="0" w:type="auto"/>
            <w:tcBorders>
              <w:top w:val="single" w:sz="6" w:space="0" w:color="DDDDDD"/>
            </w:tcBorders>
            <w:shd w:val="clear" w:color="auto" w:fill="FCFCFC"/>
            <w:tcMar>
              <w:top w:w="120" w:type="dxa"/>
              <w:left w:w="120" w:type="dxa"/>
              <w:bottom w:w="120" w:type="dxa"/>
              <w:right w:w="120" w:type="dxa"/>
            </w:tcMar>
            <w:hideMark/>
          </w:tcPr>
          <w:p w14:paraId="6CE7BEC4"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13 </w:t>
            </w:r>
          </w:p>
        </w:tc>
      </w:tr>
      <w:tr w:rsidR="00C35B76" w:rsidRPr="00C35B76" w14:paraId="78109F8F"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1CEC6E84"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355881FD"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 </w:t>
            </w:r>
          </w:p>
        </w:tc>
        <w:tc>
          <w:tcPr>
            <w:tcW w:w="0" w:type="auto"/>
            <w:tcBorders>
              <w:top w:val="single" w:sz="6" w:space="0" w:color="DDDDDD"/>
            </w:tcBorders>
            <w:shd w:val="clear" w:color="auto" w:fill="FCFCFC"/>
            <w:tcMar>
              <w:top w:w="120" w:type="dxa"/>
              <w:left w:w="120" w:type="dxa"/>
              <w:bottom w:w="120" w:type="dxa"/>
              <w:right w:w="120" w:type="dxa"/>
            </w:tcMar>
            <w:hideMark/>
          </w:tcPr>
          <w:p w14:paraId="1F7F9E0E"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Pork </w:t>
            </w:r>
          </w:p>
        </w:tc>
        <w:tc>
          <w:tcPr>
            <w:tcW w:w="0" w:type="auto"/>
            <w:tcBorders>
              <w:top w:val="single" w:sz="6" w:space="0" w:color="DDDDDD"/>
            </w:tcBorders>
            <w:shd w:val="clear" w:color="auto" w:fill="FCFCFC"/>
            <w:tcMar>
              <w:top w:w="120" w:type="dxa"/>
              <w:left w:w="120" w:type="dxa"/>
              <w:bottom w:w="120" w:type="dxa"/>
              <w:right w:w="120" w:type="dxa"/>
            </w:tcMar>
            <w:hideMark/>
          </w:tcPr>
          <w:p w14:paraId="7DDF3C13"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85 </w:t>
            </w:r>
          </w:p>
        </w:tc>
      </w:tr>
      <w:tr w:rsidR="00C35B76" w:rsidRPr="00C35B76" w14:paraId="6DBC737F"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30C6182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3A98621C"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 </w:t>
            </w:r>
          </w:p>
        </w:tc>
        <w:tc>
          <w:tcPr>
            <w:tcW w:w="0" w:type="auto"/>
            <w:tcBorders>
              <w:top w:val="single" w:sz="6" w:space="0" w:color="DDDDDD"/>
            </w:tcBorders>
            <w:shd w:val="clear" w:color="auto" w:fill="FCFCFC"/>
            <w:tcMar>
              <w:top w:w="120" w:type="dxa"/>
              <w:left w:w="120" w:type="dxa"/>
              <w:bottom w:w="120" w:type="dxa"/>
              <w:right w:w="120" w:type="dxa"/>
            </w:tcMar>
            <w:hideMark/>
          </w:tcPr>
          <w:p w14:paraId="02F8A7E3"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184D6F88"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8 </w:t>
            </w:r>
          </w:p>
        </w:tc>
      </w:tr>
      <w:tr w:rsidR="00C35B76" w:rsidRPr="00C35B76" w14:paraId="05C14BE8"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71A7BDBA"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4B268CAB"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20EF5EF4"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Chicken </w:t>
            </w:r>
          </w:p>
        </w:tc>
        <w:tc>
          <w:tcPr>
            <w:tcW w:w="0" w:type="auto"/>
            <w:tcBorders>
              <w:top w:val="single" w:sz="6" w:space="0" w:color="DDDDDD"/>
            </w:tcBorders>
            <w:shd w:val="clear" w:color="auto" w:fill="FCFCFC"/>
            <w:tcMar>
              <w:top w:w="120" w:type="dxa"/>
              <w:left w:w="120" w:type="dxa"/>
              <w:bottom w:w="120" w:type="dxa"/>
              <w:right w:w="120" w:type="dxa"/>
            </w:tcMar>
            <w:hideMark/>
          </w:tcPr>
          <w:p w14:paraId="1A1A8086"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158 </w:t>
            </w:r>
          </w:p>
        </w:tc>
      </w:tr>
      <w:tr w:rsidR="00C35B76" w:rsidRPr="00C35B76" w14:paraId="7972336E"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6389B1BC"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34746AD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71328E84"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Other 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3B925FCE"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1 </w:t>
            </w:r>
          </w:p>
        </w:tc>
      </w:tr>
      <w:tr w:rsidR="00C35B76" w:rsidRPr="00C35B76" w14:paraId="10958076"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2D2BFBBF"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0B65A0BD"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54D417AC"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Turkey </w:t>
            </w:r>
          </w:p>
        </w:tc>
        <w:tc>
          <w:tcPr>
            <w:tcW w:w="0" w:type="auto"/>
            <w:tcBorders>
              <w:top w:val="single" w:sz="6" w:space="0" w:color="DDDDDD"/>
            </w:tcBorders>
            <w:shd w:val="clear" w:color="auto" w:fill="FCFCFC"/>
            <w:tcMar>
              <w:top w:w="120" w:type="dxa"/>
              <w:left w:w="120" w:type="dxa"/>
              <w:bottom w:w="120" w:type="dxa"/>
              <w:right w:w="120" w:type="dxa"/>
            </w:tcMar>
            <w:hideMark/>
          </w:tcPr>
          <w:p w14:paraId="679D1758"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64 </w:t>
            </w:r>
          </w:p>
        </w:tc>
      </w:tr>
      <w:tr w:rsidR="00C35B76" w:rsidRPr="00C35B76" w14:paraId="5CCABD1E"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526DDB2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5B7D280E"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6B76867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3D1153DB"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1 </w:t>
            </w:r>
          </w:p>
        </w:tc>
      </w:tr>
      <w:tr w:rsidR="00C35B76" w:rsidRPr="00C35B76" w14:paraId="4D856C01"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68C60974"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Meat-Poultry </w:t>
            </w:r>
          </w:p>
        </w:tc>
        <w:tc>
          <w:tcPr>
            <w:tcW w:w="0" w:type="auto"/>
            <w:tcBorders>
              <w:top w:val="single" w:sz="6" w:space="0" w:color="DDDDDD"/>
            </w:tcBorders>
            <w:shd w:val="clear" w:color="auto" w:fill="FCFCFC"/>
            <w:tcMar>
              <w:top w:w="120" w:type="dxa"/>
              <w:left w:w="120" w:type="dxa"/>
              <w:bottom w:w="120" w:type="dxa"/>
              <w:right w:w="120" w:type="dxa"/>
            </w:tcMar>
            <w:hideMark/>
          </w:tcPr>
          <w:p w14:paraId="10659404"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23EC0E02"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31E2312D"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21 </w:t>
            </w:r>
          </w:p>
        </w:tc>
      </w:tr>
      <w:tr w:rsidR="00C35B76" w:rsidRPr="00C35B76" w14:paraId="4B23AAEE"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128D485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Nuts-seeds </w:t>
            </w:r>
          </w:p>
        </w:tc>
        <w:tc>
          <w:tcPr>
            <w:tcW w:w="0" w:type="auto"/>
            <w:tcBorders>
              <w:top w:val="single" w:sz="6" w:space="0" w:color="DDDDDD"/>
            </w:tcBorders>
            <w:shd w:val="clear" w:color="auto" w:fill="FCFCFC"/>
            <w:tcMar>
              <w:top w:w="120" w:type="dxa"/>
              <w:left w:w="120" w:type="dxa"/>
              <w:bottom w:w="120" w:type="dxa"/>
              <w:right w:w="120" w:type="dxa"/>
            </w:tcMar>
            <w:hideMark/>
          </w:tcPr>
          <w:p w14:paraId="511D139C"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Nuts </w:t>
            </w:r>
          </w:p>
        </w:tc>
        <w:tc>
          <w:tcPr>
            <w:tcW w:w="0" w:type="auto"/>
            <w:tcBorders>
              <w:top w:val="single" w:sz="6" w:space="0" w:color="DDDDDD"/>
            </w:tcBorders>
            <w:shd w:val="clear" w:color="auto" w:fill="FCFCFC"/>
            <w:tcMar>
              <w:top w:w="120" w:type="dxa"/>
              <w:left w:w="120" w:type="dxa"/>
              <w:bottom w:w="120" w:type="dxa"/>
              <w:right w:w="120" w:type="dxa"/>
            </w:tcMar>
            <w:hideMark/>
          </w:tcPr>
          <w:p w14:paraId="638637FD"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Processed </w:t>
            </w:r>
          </w:p>
        </w:tc>
        <w:tc>
          <w:tcPr>
            <w:tcW w:w="0" w:type="auto"/>
            <w:tcBorders>
              <w:top w:val="single" w:sz="6" w:space="0" w:color="DDDDDD"/>
            </w:tcBorders>
            <w:shd w:val="clear" w:color="auto" w:fill="FCFCFC"/>
            <w:tcMar>
              <w:top w:w="120" w:type="dxa"/>
              <w:left w:w="120" w:type="dxa"/>
              <w:bottom w:w="120" w:type="dxa"/>
              <w:right w:w="120" w:type="dxa"/>
            </w:tcMar>
            <w:hideMark/>
          </w:tcPr>
          <w:p w14:paraId="2F1EC977"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5 </w:t>
            </w:r>
          </w:p>
        </w:tc>
      </w:tr>
      <w:tr w:rsidR="00C35B76" w:rsidRPr="00C35B76" w14:paraId="1B26FF16"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326137FD"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lastRenderedPageBreak/>
              <w:t>Nuts-seeds </w:t>
            </w:r>
          </w:p>
        </w:tc>
        <w:tc>
          <w:tcPr>
            <w:tcW w:w="0" w:type="auto"/>
            <w:tcBorders>
              <w:top w:val="single" w:sz="6" w:space="0" w:color="DDDDDD"/>
            </w:tcBorders>
            <w:shd w:val="clear" w:color="auto" w:fill="FCFCFC"/>
            <w:tcMar>
              <w:top w:w="120" w:type="dxa"/>
              <w:left w:w="120" w:type="dxa"/>
              <w:bottom w:w="120" w:type="dxa"/>
              <w:right w:w="120" w:type="dxa"/>
            </w:tcMar>
            <w:hideMark/>
          </w:tcPr>
          <w:p w14:paraId="56ADC25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Nuts </w:t>
            </w:r>
          </w:p>
        </w:tc>
        <w:tc>
          <w:tcPr>
            <w:tcW w:w="0" w:type="auto"/>
            <w:tcBorders>
              <w:top w:val="single" w:sz="6" w:space="0" w:color="DDDDDD"/>
            </w:tcBorders>
            <w:shd w:val="clear" w:color="auto" w:fill="FCFCFC"/>
            <w:tcMar>
              <w:top w:w="120" w:type="dxa"/>
              <w:left w:w="120" w:type="dxa"/>
              <w:bottom w:w="120" w:type="dxa"/>
              <w:right w:w="120" w:type="dxa"/>
            </w:tcMar>
            <w:hideMark/>
          </w:tcPr>
          <w:p w14:paraId="6305973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6886EC60"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10 </w:t>
            </w:r>
          </w:p>
        </w:tc>
      </w:tr>
      <w:tr w:rsidR="00C35B76" w:rsidRPr="00C35B76" w14:paraId="2C6CD179"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4214AB29"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Nuts-seeds </w:t>
            </w:r>
          </w:p>
        </w:tc>
        <w:tc>
          <w:tcPr>
            <w:tcW w:w="0" w:type="auto"/>
            <w:tcBorders>
              <w:top w:val="single" w:sz="6" w:space="0" w:color="DDDDDD"/>
            </w:tcBorders>
            <w:shd w:val="clear" w:color="auto" w:fill="FCFCFC"/>
            <w:tcMar>
              <w:top w:w="120" w:type="dxa"/>
              <w:left w:w="120" w:type="dxa"/>
              <w:bottom w:w="120" w:type="dxa"/>
              <w:right w:w="120" w:type="dxa"/>
            </w:tcMar>
            <w:hideMark/>
          </w:tcPr>
          <w:p w14:paraId="2DF71844"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Seeds </w:t>
            </w:r>
          </w:p>
        </w:tc>
        <w:tc>
          <w:tcPr>
            <w:tcW w:w="0" w:type="auto"/>
            <w:tcBorders>
              <w:top w:val="single" w:sz="6" w:space="0" w:color="DDDDDD"/>
            </w:tcBorders>
            <w:shd w:val="clear" w:color="auto" w:fill="FCFCFC"/>
            <w:tcMar>
              <w:top w:w="120" w:type="dxa"/>
              <w:left w:w="120" w:type="dxa"/>
              <w:bottom w:w="120" w:type="dxa"/>
              <w:right w:w="120" w:type="dxa"/>
            </w:tcMar>
            <w:hideMark/>
          </w:tcPr>
          <w:p w14:paraId="7B6AB06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Crushed, cracked, ground </w:t>
            </w:r>
          </w:p>
        </w:tc>
        <w:tc>
          <w:tcPr>
            <w:tcW w:w="0" w:type="auto"/>
            <w:tcBorders>
              <w:top w:val="single" w:sz="6" w:space="0" w:color="DDDDDD"/>
            </w:tcBorders>
            <w:shd w:val="clear" w:color="auto" w:fill="FCFCFC"/>
            <w:tcMar>
              <w:top w:w="120" w:type="dxa"/>
              <w:left w:w="120" w:type="dxa"/>
              <w:bottom w:w="120" w:type="dxa"/>
              <w:right w:w="120" w:type="dxa"/>
            </w:tcMar>
            <w:hideMark/>
          </w:tcPr>
          <w:p w14:paraId="46FE7F77"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1 </w:t>
            </w:r>
          </w:p>
        </w:tc>
      </w:tr>
      <w:tr w:rsidR="00C35B76" w:rsidRPr="00C35B76" w14:paraId="7F69906A"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65ACCF3E"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Nuts-seeds </w:t>
            </w:r>
          </w:p>
        </w:tc>
        <w:tc>
          <w:tcPr>
            <w:tcW w:w="0" w:type="auto"/>
            <w:tcBorders>
              <w:top w:val="single" w:sz="6" w:space="0" w:color="DDDDDD"/>
            </w:tcBorders>
            <w:shd w:val="clear" w:color="auto" w:fill="FCFCFC"/>
            <w:tcMar>
              <w:top w:w="120" w:type="dxa"/>
              <w:left w:w="120" w:type="dxa"/>
              <w:bottom w:w="120" w:type="dxa"/>
              <w:right w:w="120" w:type="dxa"/>
            </w:tcMar>
            <w:hideMark/>
          </w:tcPr>
          <w:p w14:paraId="319777E2"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Seeds </w:t>
            </w:r>
          </w:p>
        </w:tc>
        <w:tc>
          <w:tcPr>
            <w:tcW w:w="0" w:type="auto"/>
            <w:tcBorders>
              <w:top w:val="single" w:sz="6" w:space="0" w:color="DDDDDD"/>
            </w:tcBorders>
            <w:shd w:val="clear" w:color="auto" w:fill="FCFCFC"/>
            <w:tcMar>
              <w:top w:w="120" w:type="dxa"/>
              <w:left w:w="120" w:type="dxa"/>
              <w:bottom w:w="120" w:type="dxa"/>
              <w:right w:w="120" w:type="dxa"/>
            </w:tcMar>
            <w:hideMark/>
          </w:tcPr>
          <w:p w14:paraId="1ADEE45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Paste </w:t>
            </w:r>
          </w:p>
        </w:tc>
        <w:tc>
          <w:tcPr>
            <w:tcW w:w="0" w:type="auto"/>
            <w:tcBorders>
              <w:top w:val="single" w:sz="6" w:space="0" w:color="DDDDDD"/>
            </w:tcBorders>
            <w:shd w:val="clear" w:color="auto" w:fill="FCFCFC"/>
            <w:tcMar>
              <w:top w:w="120" w:type="dxa"/>
              <w:left w:w="120" w:type="dxa"/>
              <w:bottom w:w="120" w:type="dxa"/>
              <w:right w:w="120" w:type="dxa"/>
            </w:tcMar>
            <w:hideMark/>
          </w:tcPr>
          <w:p w14:paraId="73EA5270"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2 </w:t>
            </w:r>
          </w:p>
        </w:tc>
      </w:tr>
      <w:tr w:rsidR="00C35B76" w:rsidRPr="00C35B76" w14:paraId="504FC12F"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0FD62AEC"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Oils-sugars </w:t>
            </w:r>
          </w:p>
        </w:tc>
        <w:tc>
          <w:tcPr>
            <w:tcW w:w="0" w:type="auto"/>
            <w:tcBorders>
              <w:top w:val="single" w:sz="6" w:space="0" w:color="DDDDDD"/>
            </w:tcBorders>
            <w:shd w:val="clear" w:color="auto" w:fill="FCFCFC"/>
            <w:tcMar>
              <w:top w:w="120" w:type="dxa"/>
              <w:left w:w="120" w:type="dxa"/>
              <w:bottom w:w="120" w:type="dxa"/>
              <w:right w:w="120" w:type="dxa"/>
            </w:tcMar>
            <w:hideMark/>
          </w:tcPr>
          <w:p w14:paraId="26394F51"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7FA49703"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68423DF5"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1 </w:t>
            </w:r>
          </w:p>
        </w:tc>
      </w:tr>
      <w:tr w:rsidR="00C35B76" w:rsidRPr="00C35B76" w14:paraId="239B3ECE"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1EB3187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Other Aquatic Animals </w:t>
            </w:r>
          </w:p>
        </w:tc>
        <w:tc>
          <w:tcPr>
            <w:tcW w:w="0" w:type="auto"/>
            <w:tcBorders>
              <w:top w:val="single" w:sz="6" w:space="0" w:color="DDDDDD"/>
            </w:tcBorders>
            <w:shd w:val="clear" w:color="auto" w:fill="FCFCFC"/>
            <w:tcMar>
              <w:top w:w="120" w:type="dxa"/>
              <w:left w:w="120" w:type="dxa"/>
              <w:bottom w:w="120" w:type="dxa"/>
              <w:right w:w="120" w:type="dxa"/>
            </w:tcMar>
            <w:hideMark/>
          </w:tcPr>
          <w:p w14:paraId="57BE78C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412B50B1"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35C36234"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1 </w:t>
            </w:r>
          </w:p>
        </w:tc>
      </w:tr>
      <w:tr w:rsidR="00C35B76" w:rsidRPr="00C35B76" w14:paraId="3CA69F08"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15C53D7B"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4AD44697"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Fruits </w:t>
            </w:r>
          </w:p>
        </w:tc>
        <w:tc>
          <w:tcPr>
            <w:tcW w:w="0" w:type="auto"/>
            <w:tcBorders>
              <w:top w:val="single" w:sz="6" w:space="0" w:color="DDDDDD"/>
            </w:tcBorders>
            <w:shd w:val="clear" w:color="auto" w:fill="FCFCFC"/>
            <w:tcMar>
              <w:top w:w="120" w:type="dxa"/>
              <w:left w:w="120" w:type="dxa"/>
              <w:bottom w:w="120" w:type="dxa"/>
              <w:right w:w="120" w:type="dxa"/>
            </w:tcMar>
            <w:hideMark/>
          </w:tcPr>
          <w:p w14:paraId="4CA4DD74"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Melons (fruit) </w:t>
            </w:r>
          </w:p>
        </w:tc>
        <w:tc>
          <w:tcPr>
            <w:tcW w:w="0" w:type="auto"/>
            <w:tcBorders>
              <w:top w:val="single" w:sz="6" w:space="0" w:color="DDDDDD"/>
            </w:tcBorders>
            <w:shd w:val="clear" w:color="auto" w:fill="FCFCFC"/>
            <w:tcMar>
              <w:top w:w="120" w:type="dxa"/>
              <w:left w:w="120" w:type="dxa"/>
              <w:bottom w:w="120" w:type="dxa"/>
              <w:right w:w="120" w:type="dxa"/>
            </w:tcMar>
            <w:hideMark/>
          </w:tcPr>
          <w:p w14:paraId="6BD099BC"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27 </w:t>
            </w:r>
          </w:p>
        </w:tc>
      </w:tr>
      <w:tr w:rsidR="00C35B76" w:rsidRPr="00C35B76" w14:paraId="6DB7B6E9"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5F2FD8BC"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499A948A"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Fruits </w:t>
            </w:r>
          </w:p>
        </w:tc>
        <w:tc>
          <w:tcPr>
            <w:tcW w:w="0" w:type="auto"/>
            <w:tcBorders>
              <w:top w:val="single" w:sz="6" w:space="0" w:color="DDDDDD"/>
            </w:tcBorders>
            <w:shd w:val="clear" w:color="auto" w:fill="FCFCFC"/>
            <w:tcMar>
              <w:top w:w="120" w:type="dxa"/>
              <w:left w:w="120" w:type="dxa"/>
              <w:bottom w:w="120" w:type="dxa"/>
              <w:right w:w="120" w:type="dxa"/>
            </w:tcMar>
            <w:hideMark/>
          </w:tcPr>
          <w:p w14:paraId="4A414FB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Pome </w:t>
            </w:r>
          </w:p>
        </w:tc>
        <w:tc>
          <w:tcPr>
            <w:tcW w:w="0" w:type="auto"/>
            <w:tcBorders>
              <w:top w:val="single" w:sz="6" w:space="0" w:color="DDDDDD"/>
            </w:tcBorders>
            <w:shd w:val="clear" w:color="auto" w:fill="FCFCFC"/>
            <w:tcMar>
              <w:top w:w="120" w:type="dxa"/>
              <w:left w:w="120" w:type="dxa"/>
              <w:bottom w:w="120" w:type="dxa"/>
              <w:right w:w="120" w:type="dxa"/>
            </w:tcMar>
            <w:hideMark/>
          </w:tcPr>
          <w:p w14:paraId="469C1AAA"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13 </w:t>
            </w:r>
          </w:p>
        </w:tc>
      </w:tr>
      <w:tr w:rsidR="00C35B76" w:rsidRPr="00C35B76" w14:paraId="24E5A665"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3BF0E99A"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243E949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Fruits </w:t>
            </w:r>
          </w:p>
        </w:tc>
        <w:tc>
          <w:tcPr>
            <w:tcW w:w="0" w:type="auto"/>
            <w:tcBorders>
              <w:top w:val="single" w:sz="6" w:space="0" w:color="DDDDDD"/>
            </w:tcBorders>
            <w:shd w:val="clear" w:color="auto" w:fill="FCFCFC"/>
            <w:tcMar>
              <w:top w:w="120" w:type="dxa"/>
              <w:left w:w="120" w:type="dxa"/>
              <w:bottom w:w="120" w:type="dxa"/>
              <w:right w:w="120" w:type="dxa"/>
            </w:tcMar>
            <w:hideMark/>
          </w:tcPr>
          <w:p w14:paraId="0FD6F797"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Small </w:t>
            </w:r>
          </w:p>
        </w:tc>
        <w:tc>
          <w:tcPr>
            <w:tcW w:w="0" w:type="auto"/>
            <w:tcBorders>
              <w:top w:val="single" w:sz="6" w:space="0" w:color="DDDDDD"/>
            </w:tcBorders>
            <w:shd w:val="clear" w:color="auto" w:fill="FCFCFC"/>
            <w:tcMar>
              <w:top w:w="120" w:type="dxa"/>
              <w:left w:w="120" w:type="dxa"/>
              <w:bottom w:w="120" w:type="dxa"/>
              <w:right w:w="120" w:type="dxa"/>
            </w:tcMar>
            <w:hideMark/>
          </w:tcPr>
          <w:p w14:paraId="44E51F11"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7 </w:t>
            </w:r>
          </w:p>
        </w:tc>
      </w:tr>
      <w:tr w:rsidR="00C35B76" w:rsidRPr="00C35B76" w14:paraId="2CD817DB"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192D34A7"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7649BAD7"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Fruits </w:t>
            </w:r>
          </w:p>
        </w:tc>
        <w:tc>
          <w:tcPr>
            <w:tcW w:w="0" w:type="auto"/>
            <w:tcBorders>
              <w:top w:val="single" w:sz="6" w:space="0" w:color="DDDDDD"/>
            </w:tcBorders>
            <w:shd w:val="clear" w:color="auto" w:fill="FCFCFC"/>
            <w:tcMar>
              <w:top w:w="120" w:type="dxa"/>
              <w:left w:w="120" w:type="dxa"/>
              <w:bottom w:w="120" w:type="dxa"/>
              <w:right w:w="120" w:type="dxa"/>
            </w:tcMar>
            <w:hideMark/>
          </w:tcPr>
          <w:p w14:paraId="0591B19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Sub-tropical </w:t>
            </w:r>
          </w:p>
        </w:tc>
        <w:tc>
          <w:tcPr>
            <w:tcW w:w="0" w:type="auto"/>
            <w:tcBorders>
              <w:top w:val="single" w:sz="6" w:space="0" w:color="DDDDDD"/>
            </w:tcBorders>
            <w:shd w:val="clear" w:color="auto" w:fill="FCFCFC"/>
            <w:tcMar>
              <w:top w:w="120" w:type="dxa"/>
              <w:left w:w="120" w:type="dxa"/>
              <w:bottom w:w="120" w:type="dxa"/>
              <w:right w:w="120" w:type="dxa"/>
            </w:tcMar>
            <w:hideMark/>
          </w:tcPr>
          <w:p w14:paraId="41567520"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5 </w:t>
            </w:r>
          </w:p>
        </w:tc>
      </w:tr>
      <w:tr w:rsidR="00C35B76" w:rsidRPr="00C35B76" w14:paraId="3040D233"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7917EE1E"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2616F2A1"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Fruits </w:t>
            </w:r>
          </w:p>
        </w:tc>
        <w:tc>
          <w:tcPr>
            <w:tcW w:w="0" w:type="auto"/>
            <w:tcBorders>
              <w:top w:val="single" w:sz="6" w:space="0" w:color="DDDDDD"/>
            </w:tcBorders>
            <w:shd w:val="clear" w:color="auto" w:fill="FCFCFC"/>
            <w:tcMar>
              <w:top w:w="120" w:type="dxa"/>
              <w:left w:w="120" w:type="dxa"/>
              <w:bottom w:w="120" w:type="dxa"/>
              <w:right w:w="120" w:type="dxa"/>
            </w:tcMar>
            <w:hideMark/>
          </w:tcPr>
          <w:p w14:paraId="5966DC89"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Tropical </w:t>
            </w:r>
          </w:p>
        </w:tc>
        <w:tc>
          <w:tcPr>
            <w:tcW w:w="0" w:type="auto"/>
            <w:tcBorders>
              <w:top w:val="single" w:sz="6" w:space="0" w:color="DDDDDD"/>
            </w:tcBorders>
            <w:shd w:val="clear" w:color="auto" w:fill="FCFCFC"/>
            <w:tcMar>
              <w:top w:w="120" w:type="dxa"/>
              <w:left w:w="120" w:type="dxa"/>
              <w:bottom w:w="120" w:type="dxa"/>
              <w:right w:w="120" w:type="dxa"/>
            </w:tcMar>
            <w:hideMark/>
          </w:tcPr>
          <w:p w14:paraId="5A2749A3"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7 </w:t>
            </w:r>
          </w:p>
        </w:tc>
      </w:tr>
      <w:tr w:rsidR="00C35B76" w:rsidRPr="00C35B76" w14:paraId="0F78944C"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41CCBC27"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665B04E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Fruits </w:t>
            </w:r>
          </w:p>
        </w:tc>
        <w:tc>
          <w:tcPr>
            <w:tcW w:w="0" w:type="auto"/>
            <w:tcBorders>
              <w:top w:val="single" w:sz="6" w:space="0" w:color="DDDDDD"/>
            </w:tcBorders>
            <w:shd w:val="clear" w:color="auto" w:fill="FCFCFC"/>
            <w:tcMar>
              <w:top w:w="120" w:type="dxa"/>
              <w:left w:w="120" w:type="dxa"/>
              <w:bottom w:w="120" w:type="dxa"/>
              <w:right w:w="120" w:type="dxa"/>
            </w:tcMar>
            <w:hideMark/>
          </w:tcPr>
          <w:p w14:paraId="4CD7D88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0F998463"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16 </w:t>
            </w:r>
          </w:p>
        </w:tc>
      </w:tr>
      <w:tr w:rsidR="00C35B76" w:rsidRPr="00C35B76" w14:paraId="61AAC915"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1FDDE24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1E3EA04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Vegetables </w:t>
            </w:r>
          </w:p>
        </w:tc>
        <w:tc>
          <w:tcPr>
            <w:tcW w:w="0" w:type="auto"/>
            <w:tcBorders>
              <w:top w:val="single" w:sz="6" w:space="0" w:color="DDDDDD"/>
            </w:tcBorders>
            <w:shd w:val="clear" w:color="auto" w:fill="FCFCFC"/>
            <w:tcMar>
              <w:top w:w="120" w:type="dxa"/>
              <w:left w:w="120" w:type="dxa"/>
              <w:bottom w:w="120" w:type="dxa"/>
              <w:right w:w="120" w:type="dxa"/>
            </w:tcMar>
            <w:hideMark/>
          </w:tcPr>
          <w:p w14:paraId="639684A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Fungi </w:t>
            </w:r>
          </w:p>
        </w:tc>
        <w:tc>
          <w:tcPr>
            <w:tcW w:w="0" w:type="auto"/>
            <w:tcBorders>
              <w:top w:val="single" w:sz="6" w:space="0" w:color="DDDDDD"/>
            </w:tcBorders>
            <w:shd w:val="clear" w:color="auto" w:fill="FCFCFC"/>
            <w:tcMar>
              <w:top w:w="120" w:type="dxa"/>
              <w:left w:w="120" w:type="dxa"/>
              <w:bottom w:w="120" w:type="dxa"/>
              <w:right w:w="120" w:type="dxa"/>
            </w:tcMar>
            <w:hideMark/>
          </w:tcPr>
          <w:p w14:paraId="206BC67F"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1 </w:t>
            </w:r>
          </w:p>
        </w:tc>
      </w:tr>
      <w:tr w:rsidR="00C35B76" w:rsidRPr="00C35B76" w14:paraId="78AC75F2"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6FF10763"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0CB55C3A"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Vegetables </w:t>
            </w:r>
          </w:p>
        </w:tc>
        <w:tc>
          <w:tcPr>
            <w:tcW w:w="0" w:type="auto"/>
            <w:tcBorders>
              <w:top w:val="single" w:sz="6" w:space="0" w:color="DDDDDD"/>
            </w:tcBorders>
            <w:shd w:val="clear" w:color="auto" w:fill="FCFCFC"/>
            <w:tcMar>
              <w:top w:w="120" w:type="dxa"/>
              <w:left w:w="120" w:type="dxa"/>
              <w:bottom w:w="120" w:type="dxa"/>
              <w:right w:w="120" w:type="dxa"/>
            </w:tcMar>
            <w:hideMark/>
          </w:tcPr>
          <w:p w14:paraId="249FC8E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Leafy-Vine-Stalk </w:t>
            </w:r>
          </w:p>
        </w:tc>
        <w:tc>
          <w:tcPr>
            <w:tcW w:w="0" w:type="auto"/>
            <w:tcBorders>
              <w:top w:val="single" w:sz="6" w:space="0" w:color="DDDDDD"/>
            </w:tcBorders>
            <w:shd w:val="clear" w:color="auto" w:fill="FCFCFC"/>
            <w:tcMar>
              <w:top w:w="120" w:type="dxa"/>
              <w:left w:w="120" w:type="dxa"/>
              <w:bottom w:w="120" w:type="dxa"/>
              <w:right w:w="120" w:type="dxa"/>
            </w:tcMar>
            <w:hideMark/>
          </w:tcPr>
          <w:p w14:paraId="20EB29BA"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129 </w:t>
            </w:r>
          </w:p>
        </w:tc>
      </w:tr>
      <w:tr w:rsidR="00C35B76" w:rsidRPr="00C35B76" w14:paraId="7CC13723"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0B35B9A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27201582"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Vegetables </w:t>
            </w:r>
          </w:p>
        </w:tc>
        <w:tc>
          <w:tcPr>
            <w:tcW w:w="0" w:type="auto"/>
            <w:tcBorders>
              <w:top w:val="single" w:sz="6" w:space="0" w:color="DDDDDD"/>
            </w:tcBorders>
            <w:shd w:val="clear" w:color="auto" w:fill="FCFCFC"/>
            <w:tcMar>
              <w:top w:w="120" w:type="dxa"/>
              <w:left w:w="120" w:type="dxa"/>
              <w:bottom w:w="120" w:type="dxa"/>
              <w:right w:w="120" w:type="dxa"/>
            </w:tcMar>
            <w:hideMark/>
          </w:tcPr>
          <w:p w14:paraId="14E5EDE7"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Root/Underground </w:t>
            </w:r>
          </w:p>
        </w:tc>
        <w:tc>
          <w:tcPr>
            <w:tcW w:w="0" w:type="auto"/>
            <w:tcBorders>
              <w:top w:val="single" w:sz="6" w:space="0" w:color="DDDDDD"/>
            </w:tcBorders>
            <w:shd w:val="clear" w:color="auto" w:fill="FCFCFC"/>
            <w:tcMar>
              <w:top w:w="120" w:type="dxa"/>
              <w:left w:w="120" w:type="dxa"/>
              <w:bottom w:w="120" w:type="dxa"/>
              <w:right w:w="120" w:type="dxa"/>
            </w:tcMar>
            <w:hideMark/>
          </w:tcPr>
          <w:p w14:paraId="53E469F1"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9 </w:t>
            </w:r>
          </w:p>
        </w:tc>
      </w:tr>
      <w:tr w:rsidR="00C35B76" w:rsidRPr="00C35B76" w14:paraId="56DC4B62"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1B6D2BD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4637566E"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Vegetables </w:t>
            </w:r>
          </w:p>
        </w:tc>
        <w:tc>
          <w:tcPr>
            <w:tcW w:w="0" w:type="auto"/>
            <w:tcBorders>
              <w:top w:val="single" w:sz="6" w:space="0" w:color="DDDDDD"/>
            </w:tcBorders>
            <w:shd w:val="clear" w:color="auto" w:fill="FCFCFC"/>
            <w:tcMar>
              <w:top w:w="120" w:type="dxa"/>
              <w:left w:w="120" w:type="dxa"/>
              <w:bottom w:w="120" w:type="dxa"/>
              <w:right w:w="120" w:type="dxa"/>
            </w:tcMar>
            <w:hideMark/>
          </w:tcPr>
          <w:p w14:paraId="53FBA1D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Sprouts </w:t>
            </w:r>
          </w:p>
        </w:tc>
        <w:tc>
          <w:tcPr>
            <w:tcW w:w="0" w:type="auto"/>
            <w:tcBorders>
              <w:top w:val="single" w:sz="6" w:space="0" w:color="DDDDDD"/>
            </w:tcBorders>
            <w:shd w:val="clear" w:color="auto" w:fill="FCFCFC"/>
            <w:tcMar>
              <w:top w:w="120" w:type="dxa"/>
              <w:left w:w="120" w:type="dxa"/>
              <w:bottom w:w="120" w:type="dxa"/>
              <w:right w:w="120" w:type="dxa"/>
            </w:tcMar>
            <w:hideMark/>
          </w:tcPr>
          <w:p w14:paraId="777B78F5"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46 </w:t>
            </w:r>
          </w:p>
        </w:tc>
      </w:tr>
      <w:tr w:rsidR="00C35B76" w:rsidRPr="00C35B76" w14:paraId="7022E0D7"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5C44DC8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58CCC61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Vegetables </w:t>
            </w:r>
          </w:p>
        </w:tc>
        <w:tc>
          <w:tcPr>
            <w:tcW w:w="0" w:type="auto"/>
            <w:tcBorders>
              <w:top w:val="single" w:sz="6" w:space="0" w:color="DDDDDD"/>
            </w:tcBorders>
            <w:shd w:val="clear" w:color="auto" w:fill="FCFCFC"/>
            <w:tcMar>
              <w:top w:w="120" w:type="dxa"/>
              <w:left w:w="120" w:type="dxa"/>
              <w:bottom w:w="120" w:type="dxa"/>
              <w:right w:w="120" w:type="dxa"/>
            </w:tcMar>
            <w:hideMark/>
          </w:tcPr>
          <w:p w14:paraId="42D7354B"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55246426"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7 </w:t>
            </w:r>
          </w:p>
        </w:tc>
      </w:tr>
      <w:tr w:rsidR="00C35B76" w:rsidRPr="00C35B76" w14:paraId="3E04FBAB"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05188C8C"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Produce </w:t>
            </w:r>
          </w:p>
        </w:tc>
        <w:tc>
          <w:tcPr>
            <w:tcW w:w="0" w:type="auto"/>
            <w:tcBorders>
              <w:top w:val="single" w:sz="6" w:space="0" w:color="DDDDDD"/>
            </w:tcBorders>
            <w:shd w:val="clear" w:color="auto" w:fill="FCFCFC"/>
            <w:tcMar>
              <w:top w:w="120" w:type="dxa"/>
              <w:left w:w="120" w:type="dxa"/>
              <w:bottom w:w="120" w:type="dxa"/>
              <w:right w:w="120" w:type="dxa"/>
            </w:tcMar>
            <w:hideMark/>
          </w:tcPr>
          <w:p w14:paraId="19D494D4"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0B5E44D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3A829117"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15 </w:t>
            </w:r>
          </w:p>
        </w:tc>
      </w:tr>
      <w:tr w:rsidR="00C35B76" w:rsidRPr="00C35B76" w14:paraId="56220035"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6037A091"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proofErr w:type="gramStart"/>
            <w:r w:rsidRPr="00C35B76">
              <w:rPr>
                <w:rFonts w:ascii="Helvetica Neue" w:eastAsia="Times New Roman" w:hAnsi="Helvetica Neue" w:cs="Times New Roman"/>
                <w:color w:val="777777"/>
                <w:sz w:val="20"/>
                <w:szCs w:val="20"/>
                <w:lang w:val="en-US"/>
              </w:rPr>
              <w:t>Shell Fish</w:t>
            </w:r>
            <w:proofErr w:type="gramEnd"/>
            <w:r w:rsidRPr="00C35B76">
              <w:rPr>
                <w:rFonts w:ascii="Helvetica Neue" w:eastAsia="Times New Roman" w:hAnsi="Helvetica Neue" w:cs="Times New Roman"/>
                <w:color w:val="777777"/>
                <w:sz w:val="20"/>
                <w:szCs w:val="20"/>
                <w:lang w:val="en-US"/>
              </w:rPr>
              <w:t> </w:t>
            </w:r>
          </w:p>
        </w:tc>
        <w:tc>
          <w:tcPr>
            <w:tcW w:w="0" w:type="auto"/>
            <w:tcBorders>
              <w:top w:val="single" w:sz="6" w:space="0" w:color="DDDDDD"/>
            </w:tcBorders>
            <w:shd w:val="clear" w:color="auto" w:fill="FCFCFC"/>
            <w:tcMar>
              <w:top w:w="120" w:type="dxa"/>
              <w:left w:w="120" w:type="dxa"/>
              <w:bottom w:w="120" w:type="dxa"/>
              <w:right w:w="120" w:type="dxa"/>
            </w:tcMar>
            <w:hideMark/>
          </w:tcPr>
          <w:p w14:paraId="5117C58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Crustaceans </w:t>
            </w:r>
          </w:p>
        </w:tc>
        <w:tc>
          <w:tcPr>
            <w:tcW w:w="0" w:type="auto"/>
            <w:tcBorders>
              <w:top w:val="single" w:sz="6" w:space="0" w:color="DDDDDD"/>
            </w:tcBorders>
            <w:shd w:val="clear" w:color="auto" w:fill="FCFCFC"/>
            <w:tcMar>
              <w:top w:w="120" w:type="dxa"/>
              <w:left w:w="120" w:type="dxa"/>
              <w:bottom w:w="120" w:type="dxa"/>
              <w:right w:w="120" w:type="dxa"/>
            </w:tcMar>
            <w:hideMark/>
          </w:tcPr>
          <w:p w14:paraId="1801804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0CA2A1B3"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8 </w:t>
            </w:r>
          </w:p>
        </w:tc>
      </w:tr>
      <w:tr w:rsidR="00C35B76" w:rsidRPr="00C35B76" w14:paraId="34CCD970"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716EC339"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proofErr w:type="gramStart"/>
            <w:r w:rsidRPr="00C35B76">
              <w:rPr>
                <w:rFonts w:ascii="Helvetica Neue" w:eastAsia="Times New Roman" w:hAnsi="Helvetica Neue" w:cs="Times New Roman"/>
                <w:color w:val="777777"/>
                <w:sz w:val="20"/>
                <w:szCs w:val="20"/>
                <w:lang w:val="en-US"/>
              </w:rPr>
              <w:t>Shell Fish</w:t>
            </w:r>
            <w:proofErr w:type="gramEnd"/>
            <w:r w:rsidRPr="00C35B76">
              <w:rPr>
                <w:rFonts w:ascii="Helvetica Neue" w:eastAsia="Times New Roman" w:hAnsi="Helvetica Neue" w:cs="Times New Roman"/>
                <w:color w:val="777777"/>
                <w:sz w:val="20"/>
                <w:szCs w:val="20"/>
                <w:lang w:val="en-US"/>
              </w:rPr>
              <w:t> </w:t>
            </w:r>
          </w:p>
        </w:tc>
        <w:tc>
          <w:tcPr>
            <w:tcW w:w="0" w:type="auto"/>
            <w:tcBorders>
              <w:top w:val="single" w:sz="6" w:space="0" w:color="DDDDDD"/>
            </w:tcBorders>
            <w:shd w:val="clear" w:color="auto" w:fill="FCFCFC"/>
            <w:tcMar>
              <w:top w:w="120" w:type="dxa"/>
              <w:left w:w="120" w:type="dxa"/>
              <w:bottom w:w="120" w:type="dxa"/>
              <w:right w:w="120" w:type="dxa"/>
            </w:tcMar>
            <w:hideMark/>
          </w:tcPr>
          <w:p w14:paraId="414456F8"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Mollusks </w:t>
            </w:r>
          </w:p>
        </w:tc>
        <w:tc>
          <w:tcPr>
            <w:tcW w:w="0" w:type="auto"/>
            <w:tcBorders>
              <w:top w:val="single" w:sz="6" w:space="0" w:color="DDDDDD"/>
            </w:tcBorders>
            <w:shd w:val="clear" w:color="auto" w:fill="FCFCFC"/>
            <w:tcMar>
              <w:top w:w="120" w:type="dxa"/>
              <w:left w:w="120" w:type="dxa"/>
              <w:bottom w:w="120" w:type="dxa"/>
              <w:right w:w="120" w:type="dxa"/>
            </w:tcMar>
            <w:hideMark/>
          </w:tcPr>
          <w:p w14:paraId="75C94C4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Bivalve </w:t>
            </w:r>
          </w:p>
        </w:tc>
        <w:tc>
          <w:tcPr>
            <w:tcW w:w="0" w:type="auto"/>
            <w:tcBorders>
              <w:top w:val="single" w:sz="6" w:space="0" w:color="DDDDDD"/>
            </w:tcBorders>
            <w:shd w:val="clear" w:color="auto" w:fill="FCFCFC"/>
            <w:tcMar>
              <w:top w:w="120" w:type="dxa"/>
              <w:left w:w="120" w:type="dxa"/>
              <w:bottom w:w="120" w:type="dxa"/>
              <w:right w:w="120" w:type="dxa"/>
            </w:tcMar>
            <w:hideMark/>
          </w:tcPr>
          <w:p w14:paraId="467FEDA6"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4 </w:t>
            </w:r>
          </w:p>
        </w:tc>
      </w:tr>
      <w:tr w:rsidR="00C35B76" w:rsidRPr="00C35B76" w14:paraId="53BE8E66"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31BE7940"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proofErr w:type="gramStart"/>
            <w:r w:rsidRPr="00C35B76">
              <w:rPr>
                <w:rFonts w:ascii="Helvetica Neue" w:eastAsia="Times New Roman" w:hAnsi="Helvetica Neue" w:cs="Times New Roman"/>
                <w:color w:val="777777"/>
                <w:sz w:val="20"/>
                <w:szCs w:val="20"/>
                <w:lang w:val="en-US"/>
              </w:rPr>
              <w:t>Shell Fish</w:t>
            </w:r>
            <w:proofErr w:type="gramEnd"/>
            <w:r w:rsidRPr="00C35B76">
              <w:rPr>
                <w:rFonts w:ascii="Helvetica Neue" w:eastAsia="Times New Roman" w:hAnsi="Helvetica Neue" w:cs="Times New Roman"/>
                <w:color w:val="777777"/>
                <w:sz w:val="20"/>
                <w:szCs w:val="20"/>
                <w:lang w:val="en-US"/>
              </w:rPr>
              <w:t> </w:t>
            </w:r>
          </w:p>
        </w:tc>
        <w:tc>
          <w:tcPr>
            <w:tcW w:w="0" w:type="auto"/>
            <w:tcBorders>
              <w:top w:val="single" w:sz="6" w:space="0" w:color="DDDDDD"/>
            </w:tcBorders>
            <w:shd w:val="clear" w:color="auto" w:fill="FCFCFC"/>
            <w:tcMar>
              <w:top w:w="120" w:type="dxa"/>
              <w:left w:w="120" w:type="dxa"/>
              <w:bottom w:w="120" w:type="dxa"/>
              <w:right w:w="120" w:type="dxa"/>
            </w:tcMar>
            <w:hideMark/>
          </w:tcPr>
          <w:p w14:paraId="733E64BD"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3BAB945B"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40673DE7"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1 </w:t>
            </w:r>
          </w:p>
        </w:tc>
      </w:tr>
      <w:tr w:rsidR="00C35B76" w:rsidRPr="00C35B76" w14:paraId="1EE33888" w14:textId="77777777" w:rsidTr="00C35B76">
        <w:trPr>
          <w:trHeight w:val="144"/>
        </w:trPr>
        <w:tc>
          <w:tcPr>
            <w:tcW w:w="0" w:type="auto"/>
            <w:tcBorders>
              <w:top w:val="single" w:sz="6" w:space="0" w:color="DDDDDD"/>
            </w:tcBorders>
            <w:shd w:val="clear" w:color="auto" w:fill="FCFCFC"/>
            <w:tcMar>
              <w:top w:w="120" w:type="dxa"/>
              <w:left w:w="120" w:type="dxa"/>
              <w:bottom w:w="120" w:type="dxa"/>
              <w:right w:w="120" w:type="dxa"/>
            </w:tcMar>
            <w:hideMark/>
          </w:tcPr>
          <w:p w14:paraId="5069C3D5"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048AA7FC"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565B2DB6" w14:textId="77777777" w:rsidR="00C35B76" w:rsidRPr="00C35B76" w:rsidRDefault="00C35B76" w:rsidP="00C35B76">
            <w:pPr>
              <w:spacing w:line="240" w:lineRule="auto"/>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NA </w:t>
            </w:r>
          </w:p>
        </w:tc>
        <w:tc>
          <w:tcPr>
            <w:tcW w:w="0" w:type="auto"/>
            <w:tcBorders>
              <w:top w:val="single" w:sz="6" w:space="0" w:color="DDDDDD"/>
            </w:tcBorders>
            <w:shd w:val="clear" w:color="auto" w:fill="FCFCFC"/>
            <w:tcMar>
              <w:top w:w="120" w:type="dxa"/>
              <w:left w:w="120" w:type="dxa"/>
              <w:bottom w:w="120" w:type="dxa"/>
              <w:right w:w="120" w:type="dxa"/>
            </w:tcMar>
            <w:hideMark/>
          </w:tcPr>
          <w:p w14:paraId="02F57DAE" w14:textId="77777777" w:rsidR="00C35B76" w:rsidRPr="00C35B76" w:rsidRDefault="00C35B76" w:rsidP="00C35B76">
            <w:pPr>
              <w:spacing w:line="240" w:lineRule="auto"/>
              <w:jc w:val="right"/>
              <w:rPr>
                <w:rFonts w:ascii="Helvetica Neue" w:eastAsia="Times New Roman" w:hAnsi="Helvetica Neue" w:cs="Times New Roman"/>
                <w:color w:val="777777"/>
                <w:sz w:val="20"/>
                <w:szCs w:val="20"/>
                <w:lang w:val="en-US"/>
              </w:rPr>
            </w:pPr>
            <w:r w:rsidRPr="00C35B76">
              <w:rPr>
                <w:rFonts w:ascii="Helvetica Neue" w:eastAsia="Times New Roman" w:hAnsi="Helvetica Neue" w:cs="Times New Roman"/>
                <w:color w:val="777777"/>
                <w:sz w:val="20"/>
                <w:szCs w:val="20"/>
                <w:lang w:val="en-US"/>
              </w:rPr>
              <w:t>2915 </w:t>
            </w:r>
          </w:p>
        </w:tc>
      </w:tr>
    </w:tbl>
    <w:p w14:paraId="739D3778" w14:textId="2793858E" w:rsidR="00491731" w:rsidRPr="00491731" w:rsidRDefault="00491731">
      <w:pPr>
        <w:rPr>
          <w:rFonts w:ascii="Times New Roman" w:hAnsi="Times New Roman" w:cs="Times New Roman"/>
        </w:rPr>
      </w:pPr>
    </w:p>
    <w:sectPr w:rsidR="00491731" w:rsidRPr="004917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hite, Alice" w:date="2020-01-27T13:39:00Z" w:initials="WA">
    <w:p w14:paraId="00D30045" w14:textId="4967B882" w:rsidR="00C35B76" w:rsidRDefault="00C35B76">
      <w:pPr>
        <w:pStyle w:val="CommentText"/>
      </w:pPr>
      <w:r>
        <w:rPr>
          <w:rStyle w:val="CommentReference"/>
        </w:rPr>
        <w:annotationRef/>
      </w:r>
      <w:r>
        <w:t>Can we be more specific here? Did we use a data-driven approach to determine minimum number of outbreaks per source category?</w:t>
      </w:r>
    </w:p>
  </w:comment>
  <w:comment w:id="1" w:author="Ledbetter, Caroline M" w:date="2020-03-18T11:32:00Z" w:initials="LCM">
    <w:p w14:paraId="24C8D776" w14:textId="338BD92C" w:rsidR="00C35B76" w:rsidRDefault="00C35B76">
      <w:pPr>
        <w:pStyle w:val="CommentText"/>
      </w:pPr>
      <w:r>
        <w:rPr>
          <w:rStyle w:val="CommentReference"/>
        </w:rPr>
        <w:annotationRef/>
      </w:r>
      <w:r>
        <w:t xml:space="preserve">I think this is misleading – while we did use numbers of outbreaks to guide how </w:t>
      </w:r>
      <w:proofErr w:type="spellStart"/>
      <w:r>
        <w:t>granualar</w:t>
      </w:r>
      <w:proofErr w:type="spellEnd"/>
      <w:r>
        <w:t xml:space="preserve"> to go that was less important. We were more interested in using IFSAC categories that were intuitive. I have attached a supplemental table at the end to illustrate my point</w:t>
      </w:r>
    </w:p>
  </w:comment>
  <w:comment w:id="4" w:author="White, Alice" w:date="2020-01-27T13:40:00Z" w:initials="WA">
    <w:p w14:paraId="711D2451" w14:textId="77777777" w:rsidR="00AF08FE" w:rsidRDefault="00AF08FE" w:rsidP="00AF08FE">
      <w:pPr>
        <w:pStyle w:val="CommentText"/>
      </w:pPr>
      <w:r>
        <w:rPr>
          <w:rStyle w:val="CommentReference"/>
        </w:rPr>
        <w:annotationRef/>
      </w:r>
      <w:r>
        <w:t>Still true that rare vehicle outbreaks were included in testing?</w:t>
      </w:r>
    </w:p>
  </w:comment>
  <w:comment w:id="7" w:author="Ledbetter, Caroline M" w:date="2020-03-18T11:47:00Z" w:initials="LCM">
    <w:p w14:paraId="4C3FD937" w14:textId="6493BFC9" w:rsidR="00DC5BE9" w:rsidRDefault="00DC5BE9">
      <w:pPr>
        <w:pStyle w:val="CommentText"/>
      </w:pPr>
      <w:r>
        <w:rPr>
          <w:rStyle w:val="CommentReference"/>
        </w:rPr>
        <w:annotationRef/>
      </w:r>
      <w:r>
        <w:t xml:space="preserve">Probably want to delete – we used season in </w:t>
      </w:r>
      <w:proofErr w:type="spellStart"/>
      <w:r>
        <w:t>descriptives</w:t>
      </w:r>
      <w:proofErr w:type="spellEnd"/>
      <w:r>
        <w:t xml:space="preserve"> because it’s easier to see trends – but month in model</w:t>
      </w:r>
    </w:p>
  </w:comment>
  <w:comment w:id="8" w:author="White, Alice" w:date="2020-01-31T12:30:00Z" w:initials="WA">
    <w:p w14:paraId="0E978124" w14:textId="0ED8664C" w:rsidR="00C35B76" w:rsidRDefault="00C35B76">
      <w:pPr>
        <w:pStyle w:val="CommentText"/>
      </w:pPr>
      <w:r>
        <w:rPr>
          <w:rStyle w:val="CommentReference"/>
        </w:rPr>
        <w:annotationRef/>
      </w:r>
      <w:r>
        <w:t>What factors did you use in regression to determine if a serotype was more plant or animal?</w:t>
      </w:r>
    </w:p>
  </w:comment>
  <w:comment w:id="9" w:author="Ledbetter, Caroline M" w:date="2020-03-18T11:46:00Z" w:initials="LCM">
    <w:p w14:paraId="0E0A7CDF" w14:textId="66C4862B" w:rsidR="00DC5BE9" w:rsidRDefault="00DC5BE9">
      <w:pPr>
        <w:pStyle w:val="CommentText"/>
      </w:pPr>
      <w:r>
        <w:rPr>
          <w:rStyle w:val="CommentReference"/>
        </w:rPr>
        <w:annotationRef/>
      </w:r>
      <w:r>
        <w:t xml:space="preserve">It was a univariate regression – with animal (T/F) as the outcome and the serotype as the predictor. </w:t>
      </w:r>
    </w:p>
  </w:comment>
  <w:comment w:id="10" w:author="White, Alice" w:date="2020-01-27T13:56:00Z" w:initials="WA">
    <w:p w14:paraId="465C0A34" w14:textId="541F1F85" w:rsidR="00C35B76" w:rsidRDefault="00C35B76">
      <w:pPr>
        <w:pStyle w:val="CommentText"/>
      </w:pPr>
      <w:r>
        <w:rPr>
          <w:rStyle w:val="CommentReference"/>
        </w:rPr>
        <w:annotationRef/>
      </w:r>
      <w:r>
        <w:t>Is this an R package?</w:t>
      </w:r>
    </w:p>
  </w:comment>
  <w:comment w:id="11" w:author="White, Alice" w:date="2020-01-27T14:01:00Z" w:initials="WA">
    <w:p w14:paraId="2E465CB2" w14:textId="73C91D49" w:rsidR="00C35B76" w:rsidRDefault="00C35B76">
      <w:pPr>
        <w:pStyle w:val="CommentText"/>
      </w:pPr>
      <w:r>
        <w:rPr>
          <w:rStyle w:val="CommentReference"/>
        </w:rPr>
        <w:annotationRef/>
      </w:r>
      <w:r>
        <w:t>Is this because the testing dataset included rare sources? True for 2017 as well?</w:t>
      </w:r>
    </w:p>
  </w:comment>
  <w:comment w:id="13" w:author="White, Alice" w:date="2020-01-31T13:06:00Z" w:initials="WA">
    <w:p w14:paraId="0EE6BEA6" w14:textId="5A47EB91" w:rsidR="00C35B76" w:rsidRDefault="00C35B76">
      <w:pPr>
        <w:pStyle w:val="CommentText"/>
      </w:pPr>
      <w:r>
        <w:rPr>
          <w:rStyle w:val="CommentReference"/>
        </w:rPr>
        <w:annotationRef/>
      </w:r>
      <w:r>
        <w:t>I think we should just talk about food and animal outbreaks, and not mention we excluded other sources. I believe this total currently includes other modes of transmission.</w:t>
      </w:r>
    </w:p>
  </w:comment>
  <w:comment w:id="14" w:author="Ledbetter, Caroline M" w:date="2020-03-18T12:00:00Z" w:initials="LCM">
    <w:p w14:paraId="669F71AE" w14:textId="3B98E19D" w:rsidR="00AF08FE" w:rsidRDefault="00AF08FE">
      <w:pPr>
        <w:pStyle w:val="CommentText"/>
      </w:pPr>
      <w:r>
        <w:rPr>
          <w:rStyle w:val="CommentReference"/>
        </w:rPr>
        <w:annotationRef/>
      </w:r>
      <w:r>
        <w:t xml:space="preserve">STROBE/RECORD various reporting guidelines suggest you include all data steps. The idea is that someone could request the same data you did and replicate the analysis. </w:t>
      </w:r>
    </w:p>
  </w:comment>
  <w:comment w:id="15" w:author="White, Alice" w:date="2020-01-31T13:05:00Z" w:initials="WA">
    <w:p w14:paraId="1A1D854C" w14:textId="16E6A0B7" w:rsidR="00C35B76" w:rsidRDefault="00C35B76">
      <w:pPr>
        <w:pStyle w:val="CommentText"/>
      </w:pPr>
      <w:r>
        <w:rPr>
          <w:rStyle w:val="CommentReference"/>
        </w:rPr>
        <w:annotationRef/>
      </w:r>
      <w:r>
        <w:t>Can you add the breakdown by pathogen?</w:t>
      </w:r>
    </w:p>
  </w:comment>
  <w:comment w:id="16" w:author="Ledbetter, Caroline M" w:date="2020-03-18T12:02:00Z" w:initials="LCM">
    <w:p w14:paraId="731420DE" w14:textId="189D207A" w:rsidR="00AF08FE" w:rsidRDefault="00AF08FE">
      <w:pPr>
        <w:pStyle w:val="CommentText"/>
      </w:pPr>
      <w:r>
        <w:rPr>
          <w:rStyle w:val="CommentReference"/>
        </w:rPr>
        <w:annotationRef/>
      </w:r>
      <w:r>
        <w:t xml:space="preserve">I’m not sure what you mean – the next sentence included a breakdown by pathogen. </w:t>
      </w:r>
    </w:p>
  </w:comment>
  <w:comment w:id="17" w:author="White, Alice" w:date="2020-01-31T13:08:00Z" w:initials="WA">
    <w:p w14:paraId="660099BC" w14:textId="0F18D78F" w:rsidR="00C35B76" w:rsidRDefault="00C35B76">
      <w:pPr>
        <w:pStyle w:val="CommentText"/>
      </w:pPr>
      <w:r>
        <w:rPr>
          <w:rStyle w:val="CommentReference"/>
        </w:rPr>
        <w:annotationRef/>
      </w:r>
      <w:r>
        <w:t xml:space="preserve">I know these are different things in the dataset (missing/unclassifiable/undetermined), but not sure we need to break them out beyond undetermined food or complex food/multiple sources. Let's discuss. </w:t>
      </w:r>
    </w:p>
  </w:comment>
  <w:comment w:id="18" w:author="Ledbetter, Caroline M" w:date="2020-03-18T12:02:00Z" w:initials="LCM">
    <w:p w14:paraId="5EF3B6D8" w14:textId="2F84F5C5" w:rsidR="00AF08FE" w:rsidRDefault="00AF08FE">
      <w:pPr>
        <w:pStyle w:val="CommentText"/>
      </w:pPr>
      <w:r>
        <w:rPr>
          <w:rStyle w:val="CommentReference"/>
        </w:rPr>
        <w:annotationRef/>
      </w:r>
      <w:proofErr w:type="gramStart"/>
      <w:r>
        <w:t>Again</w:t>
      </w:r>
      <w:proofErr w:type="gramEnd"/>
      <w:r>
        <w:t xml:space="preserve"> the reader should be given enough information to replicate our analysis. </w:t>
      </w:r>
    </w:p>
  </w:comment>
  <w:comment w:id="21" w:author="White, Alice" w:date="2020-01-31T13:17:00Z" w:initials="WA">
    <w:p w14:paraId="7C9AFF32" w14:textId="4DFE8CCE" w:rsidR="00C35B76" w:rsidRDefault="00C35B76">
      <w:pPr>
        <w:pStyle w:val="CommentText"/>
      </w:pPr>
      <w:r>
        <w:rPr>
          <w:rStyle w:val="CommentReference"/>
        </w:rPr>
        <w:annotationRef/>
      </w:r>
      <w:r>
        <w:t xml:space="preserve">These are old results. </w:t>
      </w:r>
    </w:p>
    <w:p w14:paraId="396C9C3E" w14:textId="16B2D576" w:rsidR="00C35B76" w:rsidRDefault="00C35B76">
      <w:pPr>
        <w:pStyle w:val="CommentText"/>
      </w:pPr>
    </w:p>
    <w:p w14:paraId="65B3C8A9" w14:textId="29F1913E" w:rsidR="00C35B76" w:rsidRDefault="00C35B76">
      <w:pPr>
        <w:pStyle w:val="CommentText"/>
      </w:pPr>
      <w:r>
        <w:t>Is it worth doing some univariate statistical comparisons?</w:t>
      </w:r>
    </w:p>
  </w:comment>
  <w:comment w:id="26" w:author="White, Alice" w:date="2020-01-31T13:18:00Z" w:initials="WA">
    <w:p w14:paraId="368F75D9" w14:textId="10592428" w:rsidR="00C35B76" w:rsidRDefault="00C35B76">
      <w:pPr>
        <w:pStyle w:val="CommentText"/>
      </w:pPr>
      <w:r>
        <w:rPr>
          <w:rStyle w:val="CommentReference"/>
        </w:rPr>
        <w:annotationRef/>
      </w:r>
      <w:r>
        <w:t>What is the relative importance of predictors? Can we know?</w:t>
      </w:r>
    </w:p>
  </w:comment>
  <w:comment w:id="30" w:author="White, Alice" w:date="2020-01-27T14:05:00Z" w:initials="WA">
    <w:p w14:paraId="6BBC6BC7" w14:textId="39BECBE2" w:rsidR="00C35B76" w:rsidRDefault="00C35B76">
      <w:pPr>
        <w:pStyle w:val="CommentText"/>
      </w:pPr>
      <w:r>
        <w:rPr>
          <w:rStyle w:val="CommentReference"/>
        </w:rPr>
        <w:annotationRef/>
      </w:r>
      <w:r>
        <w:t>IN 2017 outbreaks only?</w:t>
      </w:r>
    </w:p>
  </w:comment>
  <w:comment w:id="31" w:author="White, Alice" w:date="2020-01-31T12:42:00Z" w:initials="WA">
    <w:p w14:paraId="0CFFA6C4" w14:textId="42666564" w:rsidR="00C35B76" w:rsidRDefault="00C35B76">
      <w:pPr>
        <w:pStyle w:val="CommentText"/>
      </w:pPr>
      <w:r>
        <w:rPr>
          <w:rStyle w:val="CommentReference"/>
        </w:rPr>
        <w:annotationRef/>
      </w:r>
      <w:r>
        <w:t xml:space="preserve">I think we should just talk about food and animal outbreaks, and not mention we excluded other sources. </w:t>
      </w:r>
    </w:p>
    <w:p w14:paraId="367B9C50" w14:textId="28B042CE" w:rsidR="00C35B76" w:rsidRDefault="00C35B76">
      <w:pPr>
        <w:pStyle w:val="CommentText"/>
      </w:pPr>
      <w:r>
        <w:t>The excluded outbreaks (748) and included outbreaks (1224) don't seem to sum to the total (4059)</w:t>
      </w:r>
    </w:p>
    <w:p w14:paraId="269FBA9B" w14:textId="4E717F83" w:rsidR="00C35B76" w:rsidRDefault="00C35B76">
      <w:pPr>
        <w:pStyle w:val="CommentText"/>
      </w:pPr>
      <w:r>
        <w:t>Do the excluded 'other' outbreaks follow from included outbreaks, or can they be moved to the above excluded box? How were 'other' foodborne outbreaks treated in analysis – totally excluded?</w:t>
      </w:r>
    </w:p>
    <w:p w14:paraId="722E0D71" w14:textId="633702A2" w:rsidR="00C35B76" w:rsidRDefault="00C35B76">
      <w:pPr>
        <w:pStyle w:val="CommentText"/>
      </w:pPr>
      <w:r>
        <w:t>Where to rare outbreaks fit?</w:t>
      </w:r>
      <w:r>
        <w:br/>
        <w:t>Can we included 2017 in totals, then split off at the top?</w:t>
      </w:r>
    </w:p>
  </w:comment>
  <w:comment w:id="32" w:author="White, Alice" w:date="2020-01-31T12:54:00Z" w:initials="WA">
    <w:p w14:paraId="0FC6C383" w14:textId="4659D52B" w:rsidR="00C35B76" w:rsidRDefault="00C35B76">
      <w:pPr>
        <w:pStyle w:val="CommentText"/>
      </w:pPr>
      <w:r>
        <w:rPr>
          <w:rStyle w:val="CommentReference"/>
        </w:rPr>
        <w:annotationRef/>
      </w:r>
      <w:r>
        <w:t>Can you add STEC and Salmonella to this table? Or, we could do a similar table with STEC and Salmonella serotypes by source. Let's discuss</w:t>
      </w:r>
    </w:p>
    <w:p w14:paraId="5FFC7F26" w14:textId="77777777" w:rsidR="00C35B76" w:rsidRDefault="00C35B76">
      <w:pPr>
        <w:pStyle w:val="CommentText"/>
      </w:pPr>
    </w:p>
    <w:p w14:paraId="0C1EFD62" w14:textId="574728FE" w:rsidR="00C35B76" w:rsidRDefault="00C35B76">
      <w:pPr>
        <w:pStyle w:val="CommentText"/>
      </w:pPr>
      <w:r>
        <w:t xml:space="preserve">Would you mind reproducing this </w:t>
      </w:r>
      <w:proofErr w:type="gramStart"/>
      <w:r>
        <w:t>table</w:t>
      </w:r>
      <w:proofErr w:type="gramEnd"/>
      <w:r>
        <w:t xml:space="preserve"> so all of the values have the same number of significant figures? </w:t>
      </w:r>
    </w:p>
    <w:p w14:paraId="7C62EB1C" w14:textId="79E29B56" w:rsidR="00C35B76" w:rsidRDefault="00C35B76">
      <w:pPr>
        <w:pStyle w:val="CommentText"/>
      </w:pPr>
    </w:p>
    <w:p w14:paraId="056E305A" w14:textId="3D783A24" w:rsidR="00C35B76" w:rsidRDefault="00C35B76">
      <w:pPr>
        <w:pStyle w:val="CommentText"/>
      </w:pPr>
      <w:r>
        <w:t>I can see how it doesn't make sense to include 2017 outbreaks in this summary table, but I wonder if we need to make clear somewhere how those outbreaks were similar/different to the outbreaks used to build the model, either by source only or by source and characteristics.</w:t>
      </w:r>
    </w:p>
  </w:comment>
  <w:comment w:id="46" w:author="White, Alice" w:date="2020-01-31T13:02:00Z" w:initials="WA">
    <w:p w14:paraId="7F53A2DE" w14:textId="16DAA258" w:rsidR="00C35B76" w:rsidRDefault="00C35B76">
      <w:pPr>
        <w:pStyle w:val="CommentText"/>
      </w:pPr>
      <w:r>
        <w:rPr>
          <w:rStyle w:val="CommentReference"/>
        </w:rPr>
        <w:annotationRef/>
      </w:r>
      <w:r>
        <w:t>What sources are in the "Other" category</w:t>
      </w:r>
    </w:p>
  </w:comment>
  <w:comment w:id="47" w:author="Ledbetter, Caroline M" w:date="2020-03-18T12:05:00Z" w:initials="LCM">
    <w:p w14:paraId="2E9324CD" w14:textId="5B672C0A" w:rsidR="00AF08FE" w:rsidRDefault="00AF08FE">
      <w:pPr>
        <w:pStyle w:val="CommentText"/>
      </w:pPr>
      <w:r>
        <w:rPr>
          <w:rStyle w:val="CommentReference"/>
        </w:rPr>
        <w:annotationRef/>
      </w:r>
      <w:r>
        <w:t xml:space="preserve">Grains, beans, nuts, fish, </w:t>
      </w:r>
      <w:proofErr w:type="gramStart"/>
      <w:r>
        <w:t>shell fish</w:t>
      </w:r>
      <w:proofErr w:type="gramEnd"/>
      <w:r>
        <w:t xml:space="preserve">, game, etc. See IFSAC table at the end for a complete list. </w:t>
      </w:r>
    </w:p>
  </w:comment>
  <w:comment w:id="320" w:author="White, Alice" w:date="2020-01-31T12:55:00Z" w:initials="WA">
    <w:p w14:paraId="1D85D8C8" w14:textId="1FAC0312" w:rsidR="00C35B76" w:rsidRDefault="00C35B76">
      <w:pPr>
        <w:pStyle w:val="CommentText"/>
      </w:pPr>
      <w:r>
        <w:rPr>
          <w:rStyle w:val="CommentReference"/>
        </w:rPr>
        <w:annotationRef/>
      </w:r>
      <w:r>
        <w:t>How were tuning parameters used to select the model? We don't describe this in the methods. Also, if it is relevant to include this table, some description of parameters would be helpful.</w:t>
      </w:r>
    </w:p>
  </w:comment>
  <w:comment w:id="321" w:author="Ledbetter, Caroline M" w:date="2020-03-18T12:08:00Z" w:initials="LCM">
    <w:p w14:paraId="4F0C8774" w14:textId="6CF267BB" w:rsidR="00AF08FE" w:rsidRDefault="00AF08FE">
      <w:pPr>
        <w:pStyle w:val="CommentText"/>
      </w:pPr>
      <w:r>
        <w:rPr>
          <w:rStyle w:val="CommentReference"/>
        </w:rPr>
        <w:annotationRef/>
      </w:r>
      <w:r>
        <w:t>Will probably delete though may be worth adding as a supplemental</w:t>
      </w:r>
    </w:p>
  </w:comment>
  <w:comment w:id="322" w:author="White, Alice" w:date="2020-01-31T12:57:00Z" w:initials="WA">
    <w:p w14:paraId="387A0968" w14:textId="31341400" w:rsidR="00C35B76" w:rsidRDefault="00C35B76">
      <w:pPr>
        <w:pStyle w:val="CommentText"/>
      </w:pPr>
      <w:r>
        <w:rPr>
          <w:rStyle w:val="CommentReference"/>
        </w:rPr>
        <w:annotationRef/>
      </w:r>
      <w:r>
        <w:t xml:space="preserve">Calibration plots applied to testing </w:t>
      </w:r>
      <w:proofErr w:type="gramStart"/>
      <w:r>
        <w:t>dataset?</w:t>
      </w:r>
      <w:proofErr w:type="gramEnd"/>
    </w:p>
  </w:comment>
  <w:comment w:id="323" w:author="Ledbetter, Caroline M" w:date="2020-03-18T11:42:00Z" w:initials="LCM">
    <w:p w14:paraId="6BBC9A23" w14:textId="391FA505" w:rsidR="00DC5BE9" w:rsidRDefault="00DC5BE9">
      <w:pPr>
        <w:pStyle w:val="CommentText"/>
      </w:pPr>
      <w:r>
        <w:rPr>
          <w:rStyle w:val="CommentReference"/>
        </w:rPr>
        <w:annotationRef/>
      </w:r>
      <w:r>
        <w:t xml:space="preserve">It was less based on numbers and more on natural </w:t>
      </w:r>
      <w:proofErr w:type="spellStart"/>
      <w:r>
        <w:t>categoires</w:t>
      </w:r>
      <w:proofErr w:type="spellEnd"/>
      <w:r>
        <w:t xml:space="preserve">, it didn’t make sense to break down poultry further for example because there weren’t any </w:t>
      </w:r>
      <w:proofErr w:type="spellStart"/>
      <w:r>
        <w:t>reall</w:t>
      </w:r>
      <w:proofErr w:type="spellEnd"/>
      <w:r>
        <w:t xml:space="preserve"> differences in chicken/turkey outbreaks and too many categories </w:t>
      </w:r>
      <w:proofErr w:type="gramStart"/>
      <w:r>
        <w:t>is</w:t>
      </w:r>
      <w:proofErr w:type="gramEnd"/>
      <w:r>
        <w:t xml:space="preserve"> not helpful even though there are more turkey outbreaks than dairy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D30045" w15:done="0"/>
  <w15:commentEx w15:paraId="24C8D776" w15:paraIdParent="00D30045" w15:done="0"/>
  <w15:commentEx w15:paraId="711D2451" w15:done="0"/>
  <w15:commentEx w15:paraId="4C3FD937" w15:done="0"/>
  <w15:commentEx w15:paraId="0E978124" w15:done="0"/>
  <w15:commentEx w15:paraId="0E0A7CDF" w15:paraIdParent="0E978124" w15:done="0"/>
  <w15:commentEx w15:paraId="465C0A34" w15:done="0"/>
  <w15:commentEx w15:paraId="2E465CB2" w15:done="0"/>
  <w15:commentEx w15:paraId="0EE6BEA6" w15:done="0"/>
  <w15:commentEx w15:paraId="669F71AE" w15:paraIdParent="0EE6BEA6" w15:done="0"/>
  <w15:commentEx w15:paraId="1A1D854C" w15:done="0"/>
  <w15:commentEx w15:paraId="731420DE" w15:paraIdParent="1A1D854C" w15:done="0"/>
  <w15:commentEx w15:paraId="660099BC" w15:done="0"/>
  <w15:commentEx w15:paraId="5EF3B6D8" w15:paraIdParent="660099BC" w15:done="0"/>
  <w15:commentEx w15:paraId="65B3C8A9" w15:done="0"/>
  <w15:commentEx w15:paraId="368F75D9" w15:done="0"/>
  <w15:commentEx w15:paraId="6BBC6BC7" w15:done="0"/>
  <w15:commentEx w15:paraId="722E0D71" w15:done="0"/>
  <w15:commentEx w15:paraId="056E305A" w15:done="0"/>
  <w15:commentEx w15:paraId="7F53A2DE" w15:done="0"/>
  <w15:commentEx w15:paraId="2E9324CD" w15:paraIdParent="7F53A2DE" w15:done="0"/>
  <w15:commentEx w15:paraId="1D85D8C8" w15:done="0"/>
  <w15:commentEx w15:paraId="4F0C8774" w15:paraIdParent="1D85D8C8" w15:done="0"/>
  <w15:commentEx w15:paraId="387A0968" w15:done="0"/>
  <w15:commentEx w15:paraId="6BBC9A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D30045" w16cid:durableId="221C60C0"/>
  <w16cid:commentId w16cid:paraId="24C8D776" w16cid:durableId="221C854B"/>
  <w16cid:commentId w16cid:paraId="711D2451" w16cid:durableId="221C60C1"/>
  <w16cid:commentId w16cid:paraId="4C3FD937" w16cid:durableId="221C88BD"/>
  <w16cid:commentId w16cid:paraId="0E978124" w16cid:durableId="221C60C2"/>
  <w16cid:commentId w16cid:paraId="0E0A7CDF" w16cid:durableId="221C887D"/>
  <w16cid:commentId w16cid:paraId="465C0A34" w16cid:durableId="221C60C3"/>
  <w16cid:commentId w16cid:paraId="2E465CB2" w16cid:durableId="221C60C4"/>
  <w16cid:commentId w16cid:paraId="0EE6BEA6" w16cid:durableId="221C60C5"/>
  <w16cid:commentId w16cid:paraId="669F71AE" w16cid:durableId="221C8BE7"/>
  <w16cid:commentId w16cid:paraId="1A1D854C" w16cid:durableId="221C60C6"/>
  <w16cid:commentId w16cid:paraId="731420DE" w16cid:durableId="221C8C38"/>
  <w16cid:commentId w16cid:paraId="660099BC" w16cid:durableId="221C60C7"/>
  <w16cid:commentId w16cid:paraId="5EF3B6D8" w16cid:durableId="221C8C5A"/>
  <w16cid:commentId w16cid:paraId="65B3C8A9" w16cid:durableId="221C60C8"/>
  <w16cid:commentId w16cid:paraId="368F75D9" w16cid:durableId="221C60C9"/>
  <w16cid:commentId w16cid:paraId="6BBC6BC7" w16cid:durableId="221C60CA"/>
  <w16cid:commentId w16cid:paraId="722E0D71" w16cid:durableId="221C60CB"/>
  <w16cid:commentId w16cid:paraId="056E305A" w16cid:durableId="221C60CC"/>
  <w16cid:commentId w16cid:paraId="7F53A2DE" w16cid:durableId="221C60CD"/>
  <w16cid:commentId w16cid:paraId="2E9324CD" w16cid:durableId="221C8CF9"/>
  <w16cid:commentId w16cid:paraId="1D85D8C8" w16cid:durableId="221C60CE"/>
  <w16cid:commentId w16cid:paraId="4F0C8774" w16cid:durableId="221C8DA9"/>
  <w16cid:commentId w16cid:paraId="387A0968" w16cid:durableId="221C60CF"/>
  <w16cid:commentId w16cid:paraId="6BBC9A23" w16cid:durableId="221C87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Segoe UI">
    <w:altName w:val="Sylfaen"/>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C23FF"/>
    <w:multiLevelType w:val="hybridMultilevel"/>
    <w:tmpl w:val="B25C0596"/>
    <w:lvl w:ilvl="0" w:tplc="531CDA4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40BF0"/>
    <w:multiLevelType w:val="multilevel"/>
    <w:tmpl w:val="2C922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F86F55"/>
    <w:multiLevelType w:val="hybridMultilevel"/>
    <w:tmpl w:val="5B08B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560AD"/>
    <w:multiLevelType w:val="multilevel"/>
    <w:tmpl w:val="0ABC18F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31774A"/>
    <w:multiLevelType w:val="hybridMultilevel"/>
    <w:tmpl w:val="38D6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e, Alice">
    <w15:presenceInfo w15:providerId="AD" w15:userId="S-1-5-21-3931225680-1871015619-2963001510-1299978"/>
  </w15:person>
  <w15:person w15:author="Ledbetter, Caroline M">
    <w15:presenceInfo w15:providerId="AD" w15:userId="S::caroline.ledbetter@cuanschutz.edu::b3f147eb-daa1-4c03-8d7d-fef2d60779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43"/>
    <w:rsid w:val="000279C8"/>
    <w:rsid w:val="000B1978"/>
    <w:rsid w:val="000C2D7B"/>
    <w:rsid w:val="000C56B8"/>
    <w:rsid w:val="000F3F61"/>
    <w:rsid w:val="0012115C"/>
    <w:rsid w:val="001A2207"/>
    <w:rsid w:val="001A39E5"/>
    <w:rsid w:val="001C089D"/>
    <w:rsid w:val="001E2D60"/>
    <w:rsid w:val="00223243"/>
    <w:rsid w:val="00230D53"/>
    <w:rsid w:val="00242C55"/>
    <w:rsid w:val="002F6066"/>
    <w:rsid w:val="00305406"/>
    <w:rsid w:val="00372C18"/>
    <w:rsid w:val="0037655B"/>
    <w:rsid w:val="003963DF"/>
    <w:rsid w:val="003E04FD"/>
    <w:rsid w:val="004434F9"/>
    <w:rsid w:val="004857CB"/>
    <w:rsid w:val="00491731"/>
    <w:rsid w:val="004E6849"/>
    <w:rsid w:val="005409ED"/>
    <w:rsid w:val="00575129"/>
    <w:rsid w:val="00576D90"/>
    <w:rsid w:val="005B2585"/>
    <w:rsid w:val="005E7E9A"/>
    <w:rsid w:val="0069306C"/>
    <w:rsid w:val="006D10D2"/>
    <w:rsid w:val="006E0E67"/>
    <w:rsid w:val="00767F48"/>
    <w:rsid w:val="00772E7E"/>
    <w:rsid w:val="00773BAC"/>
    <w:rsid w:val="0079458C"/>
    <w:rsid w:val="007B5232"/>
    <w:rsid w:val="007C6963"/>
    <w:rsid w:val="007E1F07"/>
    <w:rsid w:val="007F6075"/>
    <w:rsid w:val="008A6336"/>
    <w:rsid w:val="008C10D7"/>
    <w:rsid w:val="008D363E"/>
    <w:rsid w:val="008E23AB"/>
    <w:rsid w:val="008E67C7"/>
    <w:rsid w:val="00932C50"/>
    <w:rsid w:val="009D14E6"/>
    <w:rsid w:val="009F5F2B"/>
    <w:rsid w:val="00A03499"/>
    <w:rsid w:val="00A148A4"/>
    <w:rsid w:val="00A47255"/>
    <w:rsid w:val="00A50D43"/>
    <w:rsid w:val="00A52F0B"/>
    <w:rsid w:val="00A53362"/>
    <w:rsid w:val="00A623EE"/>
    <w:rsid w:val="00AC331B"/>
    <w:rsid w:val="00AC645F"/>
    <w:rsid w:val="00AF08FE"/>
    <w:rsid w:val="00B21BAA"/>
    <w:rsid w:val="00B450C0"/>
    <w:rsid w:val="00B53405"/>
    <w:rsid w:val="00B61FE0"/>
    <w:rsid w:val="00C35B76"/>
    <w:rsid w:val="00C56062"/>
    <w:rsid w:val="00C646AA"/>
    <w:rsid w:val="00C70152"/>
    <w:rsid w:val="00C94662"/>
    <w:rsid w:val="00D57407"/>
    <w:rsid w:val="00DC5BE9"/>
    <w:rsid w:val="00DD6220"/>
    <w:rsid w:val="00DF2B7B"/>
    <w:rsid w:val="00E877AA"/>
    <w:rsid w:val="00E9624C"/>
    <w:rsid w:val="00ED100D"/>
    <w:rsid w:val="00F10231"/>
    <w:rsid w:val="00F520EB"/>
    <w:rsid w:val="00F7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DBFE"/>
  <w15:docId w15:val="{CDBD3183-2BF6-4F00-A1D0-C490A83D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B197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97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E04FD"/>
    <w:rPr>
      <w:b/>
      <w:bCs/>
    </w:rPr>
  </w:style>
  <w:style w:type="character" w:customStyle="1" w:styleId="CommentSubjectChar">
    <w:name w:val="Comment Subject Char"/>
    <w:basedOn w:val="CommentTextChar"/>
    <w:link w:val="CommentSubject"/>
    <w:uiPriority w:val="99"/>
    <w:semiHidden/>
    <w:rsid w:val="003E04FD"/>
    <w:rPr>
      <w:b/>
      <w:bCs/>
      <w:sz w:val="20"/>
      <w:szCs w:val="20"/>
    </w:rPr>
  </w:style>
  <w:style w:type="character" w:customStyle="1" w:styleId="mi">
    <w:name w:val="mi"/>
    <w:basedOn w:val="DefaultParagraphFont"/>
    <w:rsid w:val="005E7E9A"/>
  </w:style>
  <w:style w:type="character" w:customStyle="1" w:styleId="mo">
    <w:name w:val="mo"/>
    <w:basedOn w:val="DefaultParagraphFont"/>
    <w:rsid w:val="005E7E9A"/>
  </w:style>
  <w:style w:type="character" w:customStyle="1" w:styleId="mn">
    <w:name w:val="mn"/>
    <w:basedOn w:val="DefaultParagraphFont"/>
    <w:rsid w:val="005E7E9A"/>
  </w:style>
  <w:style w:type="paragraph" w:styleId="ListParagraph">
    <w:name w:val="List Paragraph"/>
    <w:basedOn w:val="Normal"/>
    <w:uiPriority w:val="34"/>
    <w:qFormat/>
    <w:rsid w:val="00E9624C"/>
    <w:pPr>
      <w:ind w:left="720"/>
      <w:contextualSpacing/>
    </w:pPr>
  </w:style>
  <w:style w:type="table" w:styleId="TableGrid">
    <w:name w:val="Table Grid"/>
    <w:basedOn w:val="TableNormal"/>
    <w:uiPriority w:val="39"/>
    <w:rsid w:val="006930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35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5">
      <w:bodyDiv w:val="1"/>
      <w:marLeft w:val="0"/>
      <w:marRight w:val="0"/>
      <w:marTop w:val="0"/>
      <w:marBottom w:val="0"/>
      <w:divBdr>
        <w:top w:val="none" w:sz="0" w:space="0" w:color="auto"/>
        <w:left w:val="none" w:sz="0" w:space="0" w:color="auto"/>
        <w:bottom w:val="none" w:sz="0" w:space="0" w:color="auto"/>
        <w:right w:val="none" w:sz="0" w:space="0" w:color="auto"/>
      </w:divBdr>
    </w:div>
    <w:div w:id="26807122">
      <w:bodyDiv w:val="1"/>
      <w:marLeft w:val="0"/>
      <w:marRight w:val="0"/>
      <w:marTop w:val="0"/>
      <w:marBottom w:val="0"/>
      <w:divBdr>
        <w:top w:val="none" w:sz="0" w:space="0" w:color="auto"/>
        <w:left w:val="none" w:sz="0" w:space="0" w:color="auto"/>
        <w:bottom w:val="none" w:sz="0" w:space="0" w:color="auto"/>
        <w:right w:val="none" w:sz="0" w:space="0" w:color="auto"/>
      </w:divBdr>
    </w:div>
    <w:div w:id="456534883">
      <w:bodyDiv w:val="1"/>
      <w:marLeft w:val="0"/>
      <w:marRight w:val="0"/>
      <w:marTop w:val="0"/>
      <w:marBottom w:val="0"/>
      <w:divBdr>
        <w:top w:val="none" w:sz="0" w:space="0" w:color="auto"/>
        <w:left w:val="none" w:sz="0" w:space="0" w:color="auto"/>
        <w:bottom w:val="none" w:sz="0" w:space="0" w:color="auto"/>
        <w:right w:val="none" w:sz="0" w:space="0" w:color="auto"/>
      </w:divBdr>
    </w:div>
    <w:div w:id="563638719">
      <w:bodyDiv w:val="1"/>
      <w:marLeft w:val="0"/>
      <w:marRight w:val="0"/>
      <w:marTop w:val="0"/>
      <w:marBottom w:val="0"/>
      <w:divBdr>
        <w:top w:val="none" w:sz="0" w:space="0" w:color="auto"/>
        <w:left w:val="none" w:sz="0" w:space="0" w:color="auto"/>
        <w:bottom w:val="none" w:sz="0" w:space="0" w:color="auto"/>
        <w:right w:val="none" w:sz="0" w:space="0" w:color="auto"/>
      </w:divBdr>
    </w:div>
    <w:div w:id="944190549">
      <w:bodyDiv w:val="1"/>
      <w:marLeft w:val="0"/>
      <w:marRight w:val="0"/>
      <w:marTop w:val="0"/>
      <w:marBottom w:val="0"/>
      <w:divBdr>
        <w:top w:val="none" w:sz="0" w:space="0" w:color="auto"/>
        <w:left w:val="none" w:sz="0" w:space="0" w:color="auto"/>
        <w:bottom w:val="none" w:sz="0" w:space="0" w:color="auto"/>
        <w:right w:val="none" w:sz="0" w:space="0" w:color="auto"/>
      </w:divBdr>
    </w:div>
    <w:div w:id="1141071294">
      <w:bodyDiv w:val="1"/>
      <w:marLeft w:val="0"/>
      <w:marRight w:val="0"/>
      <w:marTop w:val="0"/>
      <w:marBottom w:val="0"/>
      <w:divBdr>
        <w:top w:val="none" w:sz="0" w:space="0" w:color="auto"/>
        <w:left w:val="none" w:sz="0" w:space="0" w:color="auto"/>
        <w:bottom w:val="none" w:sz="0" w:space="0" w:color="auto"/>
        <w:right w:val="none" w:sz="0" w:space="0" w:color="auto"/>
      </w:divBdr>
    </w:div>
    <w:div w:id="1255094443">
      <w:bodyDiv w:val="1"/>
      <w:marLeft w:val="0"/>
      <w:marRight w:val="0"/>
      <w:marTop w:val="0"/>
      <w:marBottom w:val="0"/>
      <w:divBdr>
        <w:top w:val="none" w:sz="0" w:space="0" w:color="auto"/>
        <w:left w:val="none" w:sz="0" w:space="0" w:color="auto"/>
        <w:bottom w:val="none" w:sz="0" w:space="0" w:color="auto"/>
        <w:right w:val="none" w:sz="0" w:space="0" w:color="auto"/>
      </w:divBdr>
    </w:div>
    <w:div w:id="1631354058">
      <w:bodyDiv w:val="1"/>
      <w:marLeft w:val="0"/>
      <w:marRight w:val="0"/>
      <w:marTop w:val="0"/>
      <w:marBottom w:val="0"/>
      <w:divBdr>
        <w:top w:val="none" w:sz="0" w:space="0" w:color="auto"/>
        <w:left w:val="none" w:sz="0" w:space="0" w:color="auto"/>
        <w:bottom w:val="none" w:sz="0" w:space="0" w:color="auto"/>
        <w:right w:val="none" w:sz="0" w:space="0" w:color="auto"/>
      </w:divBdr>
    </w:div>
    <w:div w:id="1649749509">
      <w:bodyDiv w:val="1"/>
      <w:marLeft w:val="0"/>
      <w:marRight w:val="0"/>
      <w:marTop w:val="0"/>
      <w:marBottom w:val="0"/>
      <w:divBdr>
        <w:top w:val="none" w:sz="0" w:space="0" w:color="auto"/>
        <w:left w:val="none" w:sz="0" w:space="0" w:color="auto"/>
        <w:bottom w:val="none" w:sz="0" w:space="0" w:color="auto"/>
        <w:right w:val="none" w:sz="0" w:space="0" w:color="auto"/>
      </w:divBdr>
    </w:div>
    <w:div w:id="1774132364">
      <w:bodyDiv w:val="1"/>
      <w:marLeft w:val="0"/>
      <w:marRight w:val="0"/>
      <w:marTop w:val="0"/>
      <w:marBottom w:val="0"/>
      <w:divBdr>
        <w:top w:val="none" w:sz="0" w:space="0" w:color="auto"/>
        <w:left w:val="none" w:sz="0" w:space="0" w:color="auto"/>
        <w:bottom w:val="none" w:sz="0" w:space="0" w:color="auto"/>
        <w:right w:val="none" w:sz="0" w:space="0" w:color="auto"/>
      </w:divBdr>
    </w:div>
    <w:div w:id="1974863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coe-foodsafetytools.shinyapps.io/sourceattributio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e-foodsafetytools.shinyapps.io/sourceattribution/"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DB5F-A478-6541-B628-6B2AA2ABF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11576</Words>
  <Characters>65988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Alice</dc:creator>
  <cp:lastModifiedBy>Ledbetter, Caroline M</cp:lastModifiedBy>
  <cp:revision>3</cp:revision>
  <dcterms:created xsi:type="dcterms:W3CDTF">2020-03-18T17:51:00Z</dcterms:created>
  <dcterms:modified xsi:type="dcterms:W3CDTF">2020-03-18T18:10:00Z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bc83d45e-d4d3-33ff-bd6c-3a5130b9fad7</vt:lpwstr>
  </property>
  <property fmtid="{D5CDD505-2E9C-101B-9397-08002B2CF9AE}" pid="24" name="Mendeley Citation Style_1">
    <vt:lpwstr>http://www.zotero.org/styles/nature</vt:lpwstr>
  </property>
</Properties>
</file>
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129AB" w14:textId="1286B748" w:rsidR="00592D89" w:rsidRDefault="00C16FD1" w:rsidP="00651FFD">
      <w:pPr>
        <w:spacing w:before="240" w:after="240" w:line="360" w:lineRule="auto"/>
      </w:pPr>
      <w:r>
        <w:rPr>
          <w:b/>
        </w:rPr>
        <w:t xml:space="preserve">Title </w:t>
      </w:r>
      <w:r w:rsidR="00592D89">
        <w:t>Using Outbreak Data for Hypothesis Generation—A Source Prediction Tool</w:t>
      </w:r>
    </w:p>
    <w:p w14:paraId="16832B07" w14:textId="77777777" w:rsidR="006B6AC3" w:rsidRDefault="00C16FD1" w:rsidP="00651FFD">
      <w:pPr>
        <w:spacing w:before="240" w:after="240" w:line="360" w:lineRule="auto"/>
        <w:rPr>
          <w:b/>
        </w:rPr>
      </w:pPr>
      <w:r>
        <w:rPr>
          <w:b/>
        </w:rPr>
        <w:t>Authors</w:t>
      </w:r>
    </w:p>
    <w:p w14:paraId="167B2420" w14:textId="5532024C" w:rsidR="00842A3C" w:rsidRPr="00B66CBE" w:rsidRDefault="00432AA3" w:rsidP="00651FFD">
      <w:pPr>
        <w:spacing w:before="240" w:after="240" w:line="360" w:lineRule="auto"/>
      </w:pPr>
      <w:hyperlink r:id="rId6" w:history="1">
        <w:r w:rsidR="00842A3C">
          <w:rPr>
            <w:rStyle w:val="Hyperlink"/>
          </w:rPr>
          <w:t>https://coe-foodsafetytools.shinyapps.io/sourceattribution/</w:t>
        </w:r>
      </w:hyperlink>
    </w:p>
    <w:p w14:paraId="0D258BE9" w14:textId="77777777" w:rsidR="006B6AC3" w:rsidRDefault="00C16FD1" w:rsidP="00651FFD">
      <w:pPr>
        <w:spacing w:before="240" w:after="240" w:line="360" w:lineRule="auto"/>
        <w:rPr>
          <w:b/>
        </w:rPr>
      </w:pPr>
      <w:r>
        <w:rPr>
          <w:b/>
        </w:rPr>
        <w:t>ABSTRACT</w:t>
      </w:r>
    </w:p>
    <w:p w14:paraId="74752A88" w14:textId="77777777" w:rsidR="006B6AC3" w:rsidRDefault="00C16FD1" w:rsidP="00651FFD">
      <w:pPr>
        <w:spacing w:before="240" w:after="240" w:line="360" w:lineRule="auto"/>
        <w:rPr>
          <w:b/>
        </w:rPr>
      </w:pPr>
      <w:r>
        <w:rPr>
          <w:b/>
        </w:rPr>
        <w:t>INTRODUCTION</w:t>
      </w:r>
    </w:p>
    <w:p w14:paraId="6D3B7A27" w14:textId="1244DD0B" w:rsidR="00B048D4" w:rsidRDefault="0041566E" w:rsidP="00651FFD">
      <w:pPr>
        <w:spacing w:before="240" w:after="240" w:line="360" w:lineRule="auto"/>
      </w:pPr>
      <w:r>
        <w:t xml:space="preserve">Hypothesis generation about the potential sources is </w:t>
      </w:r>
      <w:r w:rsidR="0000787C">
        <w:t xml:space="preserve">a </w:t>
      </w:r>
      <w:r>
        <w:t xml:space="preserve">critical </w:t>
      </w:r>
      <w:r w:rsidR="00F37ECF">
        <w:t>step in an</w:t>
      </w:r>
      <w:r w:rsidR="00B47537">
        <w:t xml:space="preserve"> enteric disease</w:t>
      </w:r>
      <w:r w:rsidR="00F37ECF">
        <w:t xml:space="preserve"> </w:t>
      </w:r>
      <w:r>
        <w:t>outbreak investigation</w:t>
      </w:r>
      <w:r w:rsidR="00F37ECF">
        <w:t>.</w:t>
      </w:r>
      <w:r w:rsidR="00B47537">
        <w:t xml:space="preserve"> </w:t>
      </w:r>
      <w:r w:rsidR="00F11886">
        <w:t xml:space="preserve">A </w:t>
      </w:r>
      <w:r w:rsidR="0036618E">
        <w:t>thorough</w:t>
      </w:r>
      <w:r w:rsidR="00F11886">
        <w:t xml:space="preserve"> hypothesis</w:t>
      </w:r>
      <w:r w:rsidR="00F37ECF">
        <w:t xml:space="preserve"> </w:t>
      </w:r>
      <w:r>
        <w:t>narrow</w:t>
      </w:r>
      <w:r w:rsidR="00F11886">
        <w:t>s</w:t>
      </w:r>
      <w:r>
        <w:t xml:space="preserve"> the scope of </w:t>
      </w:r>
      <w:r w:rsidR="00F11886">
        <w:t>an</w:t>
      </w:r>
      <w:r>
        <w:t xml:space="preserve"> investigation</w:t>
      </w:r>
      <w:r w:rsidR="00B47537">
        <w:t xml:space="preserve">, making </w:t>
      </w:r>
      <w:r w:rsidR="005956D4">
        <w:t xml:space="preserve">more </w:t>
      </w:r>
      <w:r>
        <w:t>efficient use of scar</w:t>
      </w:r>
      <w:r w:rsidR="00B66CBE">
        <w:t>c</w:t>
      </w:r>
      <w:r>
        <w:t>e resources</w:t>
      </w:r>
      <w:r w:rsidR="005956D4">
        <w:t xml:space="preserve"> and</w:t>
      </w:r>
      <w:r w:rsidR="00F37ECF">
        <w:t xml:space="preserve"> increasing the likelihood</w:t>
      </w:r>
      <w:r w:rsidR="00B47537">
        <w:t xml:space="preserve"> of successfully </w:t>
      </w:r>
      <w:r w:rsidR="005956D4">
        <w:t xml:space="preserve">implicating </w:t>
      </w:r>
      <w:r w:rsidR="00B47537">
        <w:t xml:space="preserve">a source. </w:t>
      </w:r>
      <w:r w:rsidR="005956D4">
        <w:t xml:space="preserve">When generating a hypothesis, </w:t>
      </w:r>
      <w:r w:rsidR="00F11886">
        <w:t xml:space="preserve">public health </w:t>
      </w:r>
      <w:r w:rsidR="005956D4">
        <w:t>investigator</w:t>
      </w:r>
      <w:r w:rsidR="00B66CBE">
        <w:t xml:space="preserve">s </w:t>
      </w:r>
      <w:r w:rsidR="00B048D4">
        <w:t>use</w:t>
      </w:r>
      <w:r w:rsidR="005956D4">
        <w:t xml:space="preserve"> historical information on the pathogen</w:t>
      </w:r>
      <w:r w:rsidR="00B048D4">
        <w:t xml:space="preserve"> and pathogen sub-types</w:t>
      </w:r>
      <w:r w:rsidR="005956D4">
        <w:t>, including common vehicles implicated in past outbreaks.</w:t>
      </w:r>
      <w:r w:rsidR="00F11886">
        <w:t xml:space="preserve"> For example, 65% of </w:t>
      </w:r>
      <w:r w:rsidR="00F11886">
        <w:rPr>
          <w:i/>
        </w:rPr>
        <w:t xml:space="preserve">Salmonella </w:t>
      </w:r>
      <w:r w:rsidR="00F11886">
        <w:t>Enteritidis outbreaks are associated with eggs (Jackson 2013).</w:t>
      </w:r>
      <w:r w:rsidR="00B048D4">
        <w:t xml:space="preserve"> </w:t>
      </w:r>
      <w:r w:rsidR="005956D4">
        <w:t xml:space="preserve">Investigators also use descriptive data </w:t>
      </w:r>
      <w:r w:rsidR="00522BFC">
        <w:t xml:space="preserve">of cases </w:t>
      </w:r>
      <w:r w:rsidR="005956D4">
        <w:t xml:space="preserve">to </w:t>
      </w:r>
      <w:r w:rsidR="00B048D4">
        <w:t xml:space="preserve">suggest a food source. </w:t>
      </w:r>
      <w:r w:rsidR="005956D4">
        <w:t>For example, case demographic data, including age, sex and ethnicity, provide clues that suggest or point away from a particular food. The geographical</w:t>
      </w:r>
      <w:r w:rsidR="00B048D4">
        <w:t xml:space="preserve"> spread </w:t>
      </w:r>
      <w:r w:rsidR="00F11886">
        <w:t xml:space="preserve">and timing </w:t>
      </w:r>
      <w:r w:rsidR="00B048D4">
        <w:t xml:space="preserve">of </w:t>
      </w:r>
      <w:r w:rsidR="00F11886">
        <w:t>an</w:t>
      </w:r>
      <w:r w:rsidR="00B048D4">
        <w:t xml:space="preserve"> outbreak provide</w:t>
      </w:r>
      <w:r w:rsidR="00F11886">
        <w:t>s</w:t>
      </w:r>
      <w:r w:rsidR="00B048D4">
        <w:t xml:space="preserve"> </w:t>
      </w:r>
      <w:r w:rsidR="00522BFC">
        <w:t>evidence</w:t>
      </w:r>
      <w:r w:rsidR="00F11886">
        <w:t xml:space="preserve"> about the distribution and type of </w:t>
      </w:r>
      <w:r w:rsidR="002570EB">
        <w:t>exposures</w:t>
      </w:r>
      <w:r w:rsidR="00B048D4">
        <w:t xml:space="preserve">. </w:t>
      </w:r>
    </w:p>
    <w:p w14:paraId="7EC58EF2" w14:textId="65E9177E" w:rsidR="006B6AC3" w:rsidRDefault="00B048D4" w:rsidP="00651FFD">
      <w:pPr>
        <w:spacing w:before="240" w:after="240" w:line="360" w:lineRule="auto"/>
      </w:pPr>
      <w:r>
        <w:t>Previously, we developed a model</w:t>
      </w:r>
      <w:r w:rsidR="00121933">
        <w:t xml:space="preserve"> for STEC O157 to test the validity of </w:t>
      </w:r>
      <w:r>
        <w:t xml:space="preserve">using data from past </w:t>
      </w:r>
      <w:r w:rsidR="00121933">
        <w:t xml:space="preserve">outbreak to support hypothesis generation. </w:t>
      </w:r>
      <w:r w:rsidR="007672EF">
        <w:t xml:space="preserve">The </w:t>
      </w:r>
      <w:r w:rsidR="00C16FD1">
        <w:t>work</w:t>
      </w:r>
      <w:r w:rsidR="007672EF">
        <w:t xml:space="preserve"> endorsed </w:t>
      </w:r>
      <w:r w:rsidR="00C16FD1">
        <w:t xml:space="preserve">using prior case and outbreak characteristics to predict food sources in STEC outbreaks (White 2016). </w:t>
      </w:r>
      <w:r w:rsidR="007672EF">
        <w:t>However, a number of limitation</w:t>
      </w:r>
      <w:r w:rsidR="00B66CBE">
        <w:t>s</w:t>
      </w:r>
      <w:r w:rsidR="007672EF">
        <w:t xml:space="preserve"> were noted. First, our </w:t>
      </w:r>
      <w:r w:rsidR="00C16FD1">
        <w:t>method</w:t>
      </w:r>
      <w:r w:rsidR="007672EF">
        <w:t xml:space="preserve"> </w:t>
      </w:r>
      <w:r w:rsidR="00C16FD1">
        <w:t>required complete data</w:t>
      </w:r>
      <w:r w:rsidR="007672EF">
        <w:t xml:space="preserve"> on all predictors </w:t>
      </w:r>
      <w:r w:rsidR="00C16FD1">
        <w:t xml:space="preserve">for all outbreaks included in the model, </w:t>
      </w:r>
      <w:r w:rsidR="007672EF">
        <w:t xml:space="preserve">which resulted in the exclusion of </w:t>
      </w:r>
      <w:r w:rsidR="00C16FD1">
        <w:t>many outbreaks</w:t>
      </w:r>
      <w:r w:rsidR="007672EF">
        <w:t xml:space="preserve">. Because of this, age could not be used as a predictor despite </w:t>
      </w:r>
      <w:r w:rsidR="00B66CBE">
        <w:t>being an</w:t>
      </w:r>
      <w:r w:rsidR="007672EF">
        <w:t xml:space="preserve"> important predictor of outbreak sources. </w:t>
      </w:r>
      <w:r w:rsidR="00C16FD1">
        <w:t xml:space="preserve">Finally, </w:t>
      </w:r>
      <w:r w:rsidR="007672EF">
        <w:t xml:space="preserve">our analysis was restricted to </w:t>
      </w:r>
      <w:r w:rsidR="00C16FD1">
        <w:t>STEC outbreaks</w:t>
      </w:r>
      <w:r w:rsidR="00104127">
        <w:t>,</w:t>
      </w:r>
      <w:r w:rsidR="007672EF">
        <w:t xml:space="preserve"> whereas n</w:t>
      </w:r>
      <w:r w:rsidR="000E0C16">
        <w:t xml:space="preserve">on-typhoidal </w:t>
      </w:r>
      <w:r w:rsidR="000E0C16">
        <w:rPr>
          <w:i/>
        </w:rPr>
        <w:t xml:space="preserve">Salmonella </w:t>
      </w:r>
      <w:r w:rsidR="000E0C16">
        <w:t xml:space="preserve">is </w:t>
      </w:r>
      <w:r w:rsidR="008C7D60">
        <w:t xml:space="preserve">the </w:t>
      </w:r>
      <w:r w:rsidR="000E0C16">
        <w:t xml:space="preserve">leading bacterial causes of </w:t>
      </w:r>
      <w:r w:rsidR="008C7D60">
        <w:t xml:space="preserve">foodborne outbreaks, causing </w:t>
      </w:r>
      <w:r w:rsidR="00170420">
        <w:t>23</w:t>
      </w:r>
      <w:r w:rsidR="008C7D60">
        <w:t xml:space="preserve">% of single-etiology outbreaks. </w:t>
      </w:r>
      <w:r w:rsidR="00C16FD1">
        <w:t>In this study, we aim</w:t>
      </w:r>
      <w:r w:rsidR="007672EF">
        <w:t>ed</w:t>
      </w:r>
      <w:r w:rsidR="00C16FD1">
        <w:t xml:space="preserve"> to</w:t>
      </w:r>
      <w:r w:rsidR="007672EF">
        <w:t xml:space="preserve"> develop a source prediction tool for STEC and </w:t>
      </w:r>
      <w:r w:rsidR="00C16FD1" w:rsidRPr="00C22F3F">
        <w:rPr>
          <w:i/>
        </w:rPr>
        <w:t>Salmonella</w:t>
      </w:r>
      <w:r w:rsidR="007672EF">
        <w:rPr>
          <w:i/>
        </w:rPr>
        <w:t xml:space="preserve"> </w:t>
      </w:r>
      <w:r w:rsidR="007672EF">
        <w:t>outbreak</w:t>
      </w:r>
      <w:r w:rsidR="00B66CBE">
        <w:t>s</w:t>
      </w:r>
      <w:r w:rsidR="007672EF">
        <w:t xml:space="preserve"> using </w:t>
      </w:r>
      <w:r w:rsidR="00C16FD1">
        <w:t>alternative methods</w:t>
      </w:r>
      <w:r w:rsidR="007672EF">
        <w:t xml:space="preserve"> that allowed the use </w:t>
      </w:r>
      <w:ins w:id="0" w:author="Ledbetter, Caroline M" w:date="2019-03-27T12:52:00Z">
        <w:r w:rsidR="002D4F3F">
          <w:t xml:space="preserve">of </w:t>
        </w:r>
      </w:ins>
      <w:r w:rsidR="007672EF">
        <w:t>incomplete data in order</w:t>
      </w:r>
      <w:r w:rsidR="00C16FD1">
        <w:t xml:space="preserve"> to improve the predictive ability</w:t>
      </w:r>
      <w:r w:rsidR="007672EF">
        <w:t xml:space="preserve">. In addition, we aimed to </w:t>
      </w:r>
      <w:r w:rsidR="00C22F3F">
        <w:t>translat</w:t>
      </w:r>
      <w:r w:rsidR="007672EF">
        <w:t>e</w:t>
      </w:r>
      <w:r w:rsidR="00C22F3F">
        <w:t xml:space="preserve"> the final statistical model</w:t>
      </w:r>
      <w:r w:rsidR="00C16FD1">
        <w:t xml:space="preserve"> into a user-friendly online tool for investigators.</w:t>
      </w:r>
    </w:p>
    <w:p w14:paraId="7C09C728" w14:textId="77777777" w:rsidR="006B6AC3" w:rsidRDefault="00C16FD1" w:rsidP="00651FFD">
      <w:pPr>
        <w:spacing w:before="240" w:after="240" w:line="360" w:lineRule="auto"/>
        <w:rPr>
          <w:b/>
        </w:rPr>
      </w:pPr>
      <w:r>
        <w:rPr>
          <w:b/>
        </w:rPr>
        <w:t>METHODS</w:t>
      </w:r>
    </w:p>
    <w:p w14:paraId="1E2A4371" w14:textId="77777777" w:rsidR="006B6AC3" w:rsidRDefault="00C16FD1" w:rsidP="00651FFD">
      <w:pPr>
        <w:spacing w:before="240" w:after="240" w:line="360" w:lineRule="auto"/>
        <w:rPr>
          <w:b/>
        </w:rPr>
      </w:pPr>
      <w:r>
        <w:rPr>
          <w:b/>
        </w:rPr>
        <w:lastRenderedPageBreak/>
        <w:t>Data Source</w:t>
      </w:r>
    </w:p>
    <w:p w14:paraId="74F2DD28" w14:textId="6CCB9090" w:rsidR="00B06A2D" w:rsidRDefault="009E7D6E" w:rsidP="00651FFD">
      <w:pPr>
        <w:spacing w:before="240" w:after="240" w:line="360" w:lineRule="auto"/>
      </w:pPr>
      <w:r>
        <w:t>O</w:t>
      </w:r>
      <w:r w:rsidR="00C16FD1">
        <w:t>utbreak</w:t>
      </w:r>
      <w:r>
        <w:t xml:space="preserve"> data</w:t>
      </w:r>
      <w:r w:rsidR="00C16FD1">
        <w:t xml:space="preserve"> </w:t>
      </w:r>
      <w:r>
        <w:t xml:space="preserve">were </w:t>
      </w:r>
      <w:r w:rsidR="00C16FD1">
        <w:t xml:space="preserve">available from the </w:t>
      </w:r>
      <w:r w:rsidR="00C16FD1" w:rsidRPr="002966DD">
        <w:t>Centers for Disease Control and Prevention’s (CDC) Foodborne Outbreak Surveillance System</w:t>
      </w:r>
      <w:r w:rsidR="00B048D4" w:rsidRPr="00B048D4">
        <w:t xml:space="preserve"> </w:t>
      </w:r>
      <w:r w:rsidR="00B048D4">
        <w:t xml:space="preserve">from 1998 to 2016. </w:t>
      </w:r>
      <w:r>
        <w:t xml:space="preserve">This </w:t>
      </w:r>
      <w:r w:rsidR="00B06A2D">
        <w:t>passive surveillance system</w:t>
      </w:r>
      <w:r w:rsidRPr="002966DD">
        <w:t xml:space="preserve"> receive</w:t>
      </w:r>
      <w:r>
        <w:t>s</w:t>
      </w:r>
      <w:r w:rsidRPr="002966DD">
        <w:t xml:space="preserve"> </w:t>
      </w:r>
      <w:r>
        <w:t xml:space="preserve">outbreak </w:t>
      </w:r>
      <w:r w:rsidRPr="002966DD">
        <w:t>reports from state, local, and territorial health agencies using a standard form (CDC, 2009).</w:t>
      </w:r>
      <w:r w:rsidRPr="009E7D6E">
        <w:t xml:space="preserve"> </w:t>
      </w:r>
      <w:r>
        <w:t>Fr</w:t>
      </w:r>
      <w:r w:rsidRPr="002966DD">
        <w:t>om 1998 to 2008</w:t>
      </w:r>
      <w:r>
        <w:t>, d</w:t>
      </w:r>
      <w:r w:rsidRPr="002966DD">
        <w:t xml:space="preserve">ata on foodborne outbreaks </w:t>
      </w:r>
      <w:r>
        <w:t xml:space="preserve">was collected using the </w:t>
      </w:r>
      <w:r w:rsidR="00C16FD1" w:rsidRPr="002966DD">
        <w:t>Electronic Foodborne Outbreak Reporting System (</w:t>
      </w:r>
      <w:proofErr w:type="spellStart"/>
      <w:r w:rsidR="00C16FD1" w:rsidRPr="002966DD">
        <w:t>eFORS</w:t>
      </w:r>
      <w:proofErr w:type="spellEnd"/>
      <w:r w:rsidR="00C16FD1" w:rsidRPr="002966DD">
        <w:t xml:space="preserve">). In 2009, the National Outbreak Reporting System (NORS) replaced </w:t>
      </w:r>
      <w:proofErr w:type="spellStart"/>
      <w:r w:rsidR="00C16FD1" w:rsidRPr="002966DD">
        <w:t>eFORS</w:t>
      </w:r>
      <w:proofErr w:type="spellEnd"/>
      <w:r w:rsidR="00C16FD1" w:rsidRPr="002966DD">
        <w:t xml:space="preserve"> and expanded to collect data on foodborne, waterborne, person-to-person, animal contact, environmental contamination, and undetermined transmission routes. </w:t>
      </w:r>
    </w:p>
    <w:p w14:paraId="3CD8CA71" w14:textId="44861209" w:rsidR="007B0B4D" w:rsidRDefault="00B06A2D" w:rsidP="007B0B4D">
      <w:pPr>
        <w:spacing w:before="240" w:after="240" w:line="360" w:lineRule="auto"/>
      </w:pPr>
      <w:r>
        <w:t>E</w:t>
      </w:r>
      <w:r w:rsidR="007B0B4D">
        <w:t>ach outbreak report</w:t>
      </w:r>
      <w:r>
        <w:t xml:space="preserve"> includes information on</w:t>
      </w:r>
      <w:r w:rsidR="007B0B4D">
        <w:t xml:space="preserve"> the date</w:t>
      </w:r>
      <w:r>
        <w:t xml:space="preserve"> and location of the outbreak, </w:t>
      </w:r>
      <w:r w:rsidR="000B2050">
        <w:t xml:space="preserve">investigation methods, </w:t>
      </w:r>
      <w:r>
        <w:t xml:space="preserve">case demographics (e.g., the percentage of cases by sex and age group), </w:t>
      </w:r>
      <w:r w:rsidR="000B2050">
        <w:t>etiology</w:t>
      </w:r>
      <w:r>
        <w:t xml:space="preserve">, transmission route (e.g., foodborne, animal contact), </w:t>
      </w:r>
      <w:r w:rsidR="000B2050">
        <w:t xml:space="preserve">setting, </w:t>
      </w:r>
      <w:r>
        <w:t>and the implicated food, if applicable.</w:t>
      </w:r>
      <w:r w:rsidR="000B2050">
        <w:t xml:space="preserve"> CDC categorizes</w:t>
      </w:r>
      <w:r>
        <w:t xml:space="preserve"> </w:t>
      </w:r>
      <w:r w:rsidR="000B2050">
        <w:t>o</w:t>
      </w:r>
      <w:r w:rsidR="00C16FD1">
        <w:t xml:space="preserve">utbreaks </w:t>
      </w:r>
      <w:r>
        <w:t xml:space="preserve">with an implicated food vehicle </w:t>
      </w:r>
      <w:r w:rsidR="00C16FD1">
        <w:t xml:space="preserve">were categorized </w:t>
      </w:r>
      <w:r w:rsidR="00B048D4">
        <w:t>into food groups</w:t>
      </w:r>
      <w:r w:rsidR="00C16FD1">
        <w:t xml:space="preserve"> using the Interagency Food Safety Analytics Collaboration (IFSAC) Food Categorization Scheme (Painter 2009, IFSAC 2013). </w:t>
      </w:r>
      <w:r w:rsidR="009E7D6E">
        <w:t xml:space="preserve">The </w:t>
      </w:r>
      <w:r w:rsidR="00C16FD1" w:rsidRPr="004E0BE7">
        <w:t>IFSAC</w:t>
      </w:r>
      <w:r w:rsidR="009E7D6E">
        <w:t xml:space="preserve"> </w:t>
      </w:r>
      <w:r w:rsidR="00C16FD1" w:rsidRPr="004E0BE7">
        <w:t xml:space="preserve">food scheme </w:t>
      </w:r>
      <w:r w:rsidR="006D200A">
        <w:t>is</w:t>
      </w:r>
      <w:r w:rsidR="00C16FD1" w:rsidRPr="004E0BE7">
        <w:t xml:space="preserve"> based on a taxonomic scheme of 17 mutually exclusive commodities. </w:t>
      </w:r>
      <w:r>
        <w:t>Only implicated f</w:t>
      </w:r>
      <w:r w:rsidR="00C16FD1" w:rsidRPr="004E0BE7">
        <w:t xml:space="preserve">oods composed of ingredients from a single commodity </w:t>
      </w:r>
      <w:r>
        <w:t>(i.e.,</w:t>
      </w:r>
      <w:r w:rsidR="00C16FD1" w:rsidRPr="004E0BE7">
        <w:t xml:space="preserve"> ‘‘simple’’ foods</w:t>
      </w:r>
      <w:r>
        <w:t>) were categorized using this scheme. F</w:t>
      </w:r>
      <w:r w:rsidR="00C16FD1" w:rsidRPr="004E0BE7">
        <w:t>oods with ingredients from multiple commodities</w:t>
      </w:r>
      <w:r>
        <w:t xml:space="preserve"> were labeled as </w:t>
      </w:r>
      <w:r w:rsidR="00C16FD1" w:rsidRPr="004E0BE7">
        <w:t>‘‘complex’’ foods. For example, beef is a simple food, and a hamburger is a complex food (Painter et al., 2009).</w:t>
      </w:r>
      <w:r w:rsidR="007B0B4D" w:rsidRPr="007B0B4D">
        <w:t xml:space="preserve"> </w:t>
      </w:r>
      <w:r w:rsidR="00104127">
        <w:t xml:space="preserve">Only foods categorized as a single commodity were used for this analysis. </w:t>
      </w:r>
    </w:p>
    <w:p w14:paraId="69B03983" w14:textId="5AB17004" w:rsidR="007B0B4D" w:rsidRPr="00B66CBE" w:rsidRDefault="007B0B4D" w:rsidP="007B0B4D">
      <w:pPr>
        <w:spacing w:before="240" w:after="240" w:line="360" w:lineRule="auto"/>
        <w:rPr>
          <w:b/>
        </w:rPr>
      </w:pPr>
      <w:r w:rsidRPr="00B66CBE">
        <w:rPr>
          <w:b/>
        </w:rPr>
        <w:t xml:space="preserve">Data analysis </w:t>
      </w:r>
    </w:p>
    <w:p w14:paraId="252D42E8" w14:textId="1C53F884" w:rsidR="00D439C8" w:rsidRDefault="007B0B4D" w:rsidP="007B0B4D">
      <w:pPr>
        <w:spacing w:before="240" w:after="240" w:line="360" w:lineRule="auto"/>
      </w:pPr>
      <w:r>
        <w:t>We included any outbreak with</w:t>
      </w:r>
      <w:r w:rsidR="00D439C8">
        <w:t xml:space="preserve"> a completed outbreak report that listed </w:t>
      </w:r>
      <w:r>
        <w:t xml:space="preserve">STEC or </w:t>
      </w:r>
      <w:r w:rsidRPr="002966DD">
        <w:rPr>
          <w:i/>
        </w:rPr>
        <w:t>Salmonella</w:t>
      </w:r>
      <w:r>
        <w:t xml:space="preserve"> listed as the confirmed or suspected as the etiology</w:t>
      </w:r>
      <w:r w:rsidR="00D439C8">
        <w:t xml:space="preserve">. </w:t>
      </w:r>
      <w:commentRangeStart w:id="1"/>
      <w:commentRangeStart w:id="2"/>
      <w:r w:rsidR="00D439C8">
        <w:t>Only foodborne or animal contact outbreak were included</w:t>
      </w:r>
      <w:commentRangeEnd w:id="1"/>
      <w:r w:rsidR="00513A24">
        <w:rPr>
          <w:rStyle w:val="CommentReference"/>
        </w:rPr>
        <w:commentReference w:id="1"/>
      </w:r>
      <w:commentRangeEnd w:id="2"/>
      <w:r w:rsidR="00432AA3">
        <w:rPr>
          <w:rStyle w:val="CommentReference"/>
        </w:rPr>
        <w:commentReference w:id="2"/>
      </w:r>
      <w:r w:rsidR="00D439C8">
        <w:t xml:space="preserve">. </w:t>
      </w:r>
      <w:r w:rsidR="00121933">
        <w:t>Foodborne o</w:t>
      </w:r>
      <w:r>
        <w:t xml:space="preserve">utbreaks were excluded if they were missing IFSAC information, </w:t>
      </w:r>
      <w:r w:rsidR="00121933">
        <w:t xml:space="preserve">if they </w:t>
      </w:r>
      <w:r w:rsidR="00576208">
        <w:t>were</w:t>
      </w:r>
      <w:r w:rsidR="00121933">
        <w:t xml:space="preserve"> </w:t>
      </w:r>
      <w:r>
        <w:t xml:space="preserve">caused by </w:t>
      </w:r>
      <w:commentRangeStart w:id="4"/>
      <w:r>
        <w:t>multiple sources</w:t>
      </w:r>
      <w:commentRangeEnd w:id="4"/>
      <w:r w:rsidR="00513A24">
        <w:rPr>
          <w:rStyle w:val="CommentReference"/>
        </w:rPr>
        <w:commentReference w:id="4"/>
      </w:r>
      <w:r>
        <w:t xml:space="preserve">, unclassifiable, or undetermined </w:t>
      </w:r>
      <w:commentRangeStart w:id="5"/>
      <w:r>
        <w:t>source</w:t>
      </w:r>
      <w:commentRangeEnd w:id="5"/>
      <w:r w:rsidR="00513A24">
        <w:rPr>
          <w:rStyle w:val="CommentReference"/>
        </w:rPr>
        <w:commentReference w:id="5"/>
      </w:r>
      <w:r>
        <w:t xml:space="preserve">. </w:t>
      </w:r>
    </w:p>
    <w:p w14:paraId="298F3885" w14:textId="28A6E1B2" w:rsidR="007B0B4D" w:rsidRDefault="007B0B4D" w:rsidP="007B0B4D">
      <w:pPr>
        <w:spacing w:before="240" w:after="240" w:line="360" w:lineRule="auto"/>
      </w:pPr>
      <w:r>
        <w:t xml:space="preserve">Data were split into a training set (75%) and a testing set (25%). Outbreaks with rare food sources (fewer than 100 outbreaks) were excluded from the training set only. </w:t>
      </w:r>
      <w:r w:rsidRPr="004E0BE7">
        <w:t>In order to more accurately reflect actual usage, foodborne outbreaks of other origin were included in the testing set, outbreaks with multiple, unclassifiable and no identified food sources were not.</w:t>
      </w:r>
    </w:p>
    <w:p w14:paraId="508ACA63" w14:textId="61B54ACE" w:rsidR="006B6AC3" w:rsidRDefault="00C16FD1" w:rsidP="00651FFD">
      <w:pPr>
        <w:spacing w:before="240" w:after="240" w:line="360" w:lineRule="auto"/>
        <w:rPr>
          <w:b/>
        </w:rPr>
      </w:pPr>
      <w:r>
        <w:rPr>
          <w:b/>
        </w:rPr>
        <w:t>Predictors</w:t>
      </w:r>
    </w:p>
    <w:p w14:paraId="77832B47" w14:textId="09D89F9C" w:rsidR="006B6AC3" w:rsidRDefault="00513A24" w:rsidP="00651FFD">
      <w:pPr>
        <w:spacing w:before="240" w:after="240" w:line="360" w:lineRule="auto"/>
      </w:pPr>
      <w:r>
        <w:lastRenderedPageBreak/>
        <w:t xml:space="preserve">Case demographic predictors included percentage of female and male cases, percentage of cases hospitalized, and percentage of cases in each age group (&lt;1 year, 1-4, 5-9, 10-19, 20-49, 50-74, ≥75). Outbreak predictors included </w:t>
      </w:r>
      <w:r w:rsidR="00C16FD1">
        <w:t xml:space="preserve">etiology (STEC or </w:t>
      </w:r>
      <w:r w:rsidR="00C16FD1">
        <w:rPr>
          <w:i/>
        </w:rPr>
        <w:t xml:space="preserve">Salmonella </w:t>
      </w:r>
      <w:r w:rsidR="00C16FD1">
        <w:t xml:space="preserve">serotype), number of cases (confirmed or suspected), season, </w:t>
      </w:r>
      <w:r>
        <w:t xml:space="preserve">and </w:t>
      </w:r>
      <w:r w:rsidR="00C16FD1">
        <w:t xml:space="preserve">distribution (multi-state, multi-county in a single state, or single county in a single state). Season was based on the onset of the first case and categorized as winter (January to March), spring (April to June), summer (July to September), and fall (October to </w:t>
      </w:r>
      <w:commentRangeStart w:id="6"/>
      <w:r w:rsidR="00C16FD1">
        <w:t>December</w:t>
      </w:r>
      <w:commentRangeEnd w:id="6"/>
      <w:r w:rsidR="004E0BE7">
        <w:rPr>
          <w:rStyle w:val="CommentReference"/>
        </w:rPr>
        <w:commentReference w:id="6"/>
      </w:r>
      <w:r w:rsidR="00C16FD1">
        <w:t>).</w:t>
      </w:r>
    </w:p>
    <w:p w14:paraId="47CFC961" w14:textId="77777777" w:rsidR="006B6AC3" w:rsidRDefault="00C16FD1" w:rsidP="00651FFD">
      <w:pPr>
        <w:spacing w:before="240" w:after="240" w:line="360" w:lineRule="auto"/>
        <w:rPr>
          <w:b/>
        </w:rPr>
      </w:pPr>
      <w:r>
        <w:rPr>
          <w:b/>
        </w:rPr>
        <w:t>Model Selection</w:t>
      </w:r>
    </w:p>
    <w:p w14:paraId="096D76FE" w14:textId="5A373FDF" w:rsidR="006B6AC3" w:rsidRDefault="00C16FD1" w:rsidP="00651FFD">
      <w:pPr>
        <w:spacing w:before="240" w:after="240" w:line="360" w:lineRule="auto"/>
      </w:pPr>
      <w:r>
        <w:t>We selected seven algorithmic methods for prediction based on their ability to predict multiple class probabilities. These models included bagged adaptive boosting classification trees, classification and regression trees (CART), weighted k nearest neighbors (</w:t>
      </w:r>
      <w:proofErr w:type="spellStart"/>
      <w:r>
        <w:t>knn</w:t>
      </w:r>
      <w:proofErr w:type="spellEnd"/>
      <w:r>
        <w:t xml:space="preserve">), flexible discriminant analysis (FDA), weighted subspace random forest, Naive Bayes, and rule-based classifier. A non-informative model that uses no information from predictors was also generated for comparison purposes. The final model was chosen based on Brier Scores (a measure of the difference in the predicted probability and the actual event). Outbreaks with </w:t>
      </w:r>
      <w:r w:rsidRPr="004E0BE7">
        <w:t xml:space="preserve">other </w:t>
      </w:r>
      <w:ins w:id="7" w:author="Ledbetter, Caroline M" w:date="2019-03-27T12:53:00Z">
        <w:r w:rsidR="00E91547">
          <w:t xml:space="preserve">food source </w:t>
        </w:r>
      </w:ins>
      <w:r w:rsidRPr="004E0BE7">
        <w:t>origins</w:t>
      </w:r>
      <w:r>
        <w:t xml:space="preserve"> </w:t>
      </w:r>
      <w:ins w:id="8" w:author="Ledbetter, Caroline M" w:date="2019-03-27T12:54:00Z">
        <w:r w:rsidR="00E91547">
          <w:t xml:space="preserve">not included in our training data </w:t>
        </w:r>
      </w:ins>
      <w:r>
        <w:t xml:space="preserve">were included in the brier score calculations. All analyses were performed using R version 3.5.1 (2018-07-02) with the Caret Package </w:t>
      </w:r>
      <w:proofErr w:type="gramStart"/>
      <w:r>
        <w:t>v(</w:t>
      </w:r>
      <w:proofErr w:type="gramEnd"/>
      <w:r>
        <w:t>6.0.81. Parameter selection was performed using the Caret package.</w:t>
      </w:r>
    </w:p>
    <w:p w14:paraId="477A9F34" w14:textId="77777777" w:rsidR="006B6AC3" w:rsidRDefault="00C16FD1" w:rsidP="00651FFD">
      <w:pPr>
        <w:spacing w:before="240" w:after="240" w:line="360" w:lineRule="auto"/>
        <w:rPr>
          <w:b/>
        </w:rPr>
      </w:pPr>
      <w:r>
        <w:rPr>
          <w:b/>
        </w:rPr>
        <w:t xml:space="preserve">Tool </w:t>
      </w:r>
      <w:commentRangeStart w:id="9"/>
      <w:r>
        <w:rPr>
          <w:b/>
        </w:rPr>
        <w:t>Development</w:t>
      </w:r>
      <w:commentRangeEnd w:id="9"/>
      <w:r w:rsidR="004E0BE7">
        <w:rPr>
          <w:rStyle w:val="CommentReference"/>
        </w:rPr>
        <w:commentReference w:id="9"/>
      </w:r>
      <w:r>
        <w:rPr>
          <w:b/>
        </w:rPr>
        <w:t xml:space="preserve"> </w:t>
      </w:r>
    </w:p>
    <w:p w14:paraId="63F4B817" w14:textId="6D1CF379" w:rsidR="0082347C" w:rsidRDefault="0082347C" w:rsidP="00651FFD">
      <w:pPr>
        <w:spacing w:before="240" w:after="240" w:line="360" w:lineRule="auto"/>
      </w:pPr>
      <w:r>
        <w:t xml:space="preserve">We developed an online, user-friendly tool for investigators to use prospectively during an enteric disease outbreak investigation (Figure 2), which is publicly available: </w:t>
      </w:r>
      <w:hyperlink r:id="rId10">
        <w:r>
          <w:rPr>
            <w:color w:val="1155CC"/>
            <w:u w:val="single"/>
          </w:rPr>
          <w:t>https://coe-foodsafetytools.shinyapps.io/sourceattribution/</w:t>
        </w:r>
      </w:hyperlink>
      <w:r>
        <w:t xml:space="preserve">. Fields required in the tool were total cases, month of first illness onset, geography of exposures, etiology, and </w:t>
      </w:r>
      <w:r w:rsidRPr="0082347C">
        <w:rPr>
          <w:i/>
        </w:rPr>
        <w:t>Salmonella</w:t>
      </w:r>
      <w:r>
        <w:t xml:space="preserve"> serotype (required only if </w:t>
      </w:r>
      <w:r w:rsidRPr="0082347C">
        <w:rPr>
          <w:i/>
        </w:rPr>
        <w:t>Salmonella</w:t>
      </w:r>
      <w:r>
        <w:t xml:space="preserve"> was selected as the etiology). Other optional fields included number of male and female cases, number of cases hospitalized, and number of cases in each age category. These fields were made optional because this information is not always available at the beginning of an outbreak investigation, although the tools is more reliable if all fields are entered. </w:t>
      </w:r>
    </w:p>
    <w:p w14:paraId="463A58D2" w14:textId="1FC8586B" w:rsidR="006B6AC3" w:rsidRDefault="00C16FD1" w:rsidP="00651FFD">
      <w:pPr>
        <w:spacing w:before="240" w:after="240" w:line="360" w:lineRule="auto"/>
      </w:pPr>
      <w:r>
        <w:t xml:space="preserve">We field tested the tool by asking public health outbreak investigators the Colorado Department of Public Health and Environment (CDPHE) to select several outbreaks not included in the application development to test the prospective efficacy. </w:t>
      </w:r>
    </w:p>
    <w:p w14:paraId="476E3C57" w14:textId="77777777" w:rsidR="006B6AC3" w:rsidRDefault="00C16FD1" w:rsidP="00651FFD">
      <w:pPr>
        <w:spacing w:before="240" w:after="240" w:line="360" w:lineRule="auto"/>
        <w:rPr>
          <w:b/>
        </w:rPr>
      </w:pPr>
      <w:r>
        <w:rPr>
          <w:b/>
        </w:rPr>
        <w:lastRenderedPageBreak/>
        <w:t>RESULTS</w:t>
      </w:r>
    </w:p>
    <w:p w14:paraId="6B0DBD74" w14:textId="3D0E5598" w:rsidR="006B6AC3" w:rsidRDefault="00C16FD1" w:rsidP="00651FFD">
      <w:pPr>
        <w:spacing w:before="240" w:after="240" w:line="360" w:lineRule="auto"/>
      </w:pPr>
      <w:r>
        <w:t xml:space="preserve">From 1998 to 2016, </w:t>
      </w:r>
      <w:ins w:id="10" w:author="Ledbetter, Caroline M" w:date="2019-03-27T14:00:00Z">
        <w:r w:rsidR="0016345E">
          <w:t>607</w:t>
        </w:r>
      </w:ins>
      <w:ins w:id="11" w:author="Ledbetter, Caroline M" w:date="2019-03-27T14:01:00Z">
        <w:r w:rsidR="0016345E">
          <w:t xml:space="preserve"> </w:t>
        </w:r>
      </w:ins>
      <w:del w:id="12" w:author="Ledbetter, Caroline M" w:date="2019-03-27T13:56:00Z">
        <w:r w:rsidRPr="00D177BE" w:rsidDel="0016345E">
          <w:rPr>
            <w:highlight w:val="yellow"/>
          </w:rPr>
          <w:delText>X</w:delText>
        </w:r>
        <w:r w:rsidDel="0016345E">
          <w:delText xml:space="preserve"> </w:delText>
        </w:r>
      </w:del>
      <w:r>
        <w:t xml:space="preserve">STEC outbreaks and </w:t>
      </w:r>
      <w:del w:id="13" w:author="Ledbetter, Caroline M" w:date="2019-03-27T13:58:00Z">
        <w:r w:rsidRPr="00D177BE" w:rsidDel="0016345E">
          <w:rPr>
            <w:highlight w:val="yellow"/>
          </w:rPr>
          <w:delText>Y</w:delText>
        </w:r>
        <w:r w:rsidDel="0016345E">
          <w:delText xml:space="preserve"> </w:delText>
        </w:r>
      </w:del>
      <w:ins w:id="14" w:author="Ledbetter, Caroline M" w:date="2019-03-27T14:01:00Z">
        <w:r w:rsidR="0016345E">
          <w:t>2,704</w:t>
        </w:r>
      </w:ins>
      <w:r w:rsidRPr="00D177BE">
        <w:rPr>
          <w:i/>
        </w:rPr>
        <w:t>Salmonella</w:t>
      </w:r>
      <w:r>
        <w:t xml:space="preserve"> outbreaks </w:t>
      </w:r>
      <w:ins w:id="15" w:author="Ledbetter, Caroline M" w:date="2019-03-27T14:01:00Z">
        <w:r w:rsidR="0016345E">
          <w:t xml:space="preserve">that were primarily transmitted </w:t>
        </w:r>
        <w:r w:rsidR="005C7A58">
          <w:t xml:space="preserve">via a food source or animal contact </w:t>
        </w:r>
      </w:ins>
      <w:r>
        <w:t xml:space="preserve">were reported. Of these, </w:t>
      </w:r>
      <w:del w:id="16" w:author="Ledbetter, Caroline M" w:date="2019-03-27T14:02:00Z">
        <w:r w:rsidRPr="00D177BE" w:rsidDel="005C7A58">
          <w:rPr>
            <w:highlight w:val="yellow"/>
          </w:rPr>
          <w:delText>X</w:delText>
        </w:r>
        <w:r w:rsidDel="005C7A58">
          <w:delText xml:space="preserve"> </w:delText>
        </w:r>
      </w:del>
      <w:ins w:id="17" w:author="Ledbetter, Caroline M" w:date="2019-03-27T14:02:00Z">
        <w:r w:rsidR="005C7A58">
          <w:t>1,</w:t>
        </w:r>
      </w:ins>
      <w:ins w:id="18" w:author="Ledbetter, Caroline M" w:date="2019-03-27T14:03:00Z">
        <w:r w:rsidR="005C7A58">
          <w:t>936</w:t>
        </w:r>
      </w:ins>
      <w:ins w:id="19" w:author="Ledbetter, Caroline M" w:date="2019-03-27T14:02:00Z">
        <w:r w:rsidR="005C7A58">
          <w:t xml:space="preserve"> </w:t>
        </w:r>
      </w:ins>
      <w:r>
        <w:t>outbreaks were excluded from model development</w:t>
      </w:r>
      <w:r w:rsidR="00121933">
        <w:t xml:space="preserve"> for the following reasons:</w:t>
      </w:r>
      <w:ins w:id="20" w:author="Ledbetter, Caroline M" w:date="2019-03-27T14:03:00Z">
        <w:r w:rsidR="005C7A58">
          <w:t xml:space="preserve"> </w:t>
        </w:r>
      </w:ins>
      <w:del w:id="21" w:author="Ledbetter, Caroline M" w:date="2019-03-27T14:03:00Z">
        <w:r w:rsidR="00121933" w:rsidDel="005C7A58">
          <w:delText xml:space="preserve"> </w:delText>
        </w:r>
      </w:del>
      <w:r>
        <w:t>missing IFSAC information</w:t>
      </w:r>
      <w:r w:rsidR="00121933">
        <w:t xml:space="preserve"> (n=1,261)</w:t>
      </w:r>
      <w:r>
        <w:t xml:space="preserve">, caused by multiple </w:t>
      </w:r>
      <w:ins w:id="22" w:author="Ledbetter, Caroline M" w:date="2019-03-27T13:04:00Z">
        <w:r w:rsidR="00271E96">
          <w:t xml:space="preserve">food </w:t>
        </w:r>
      </w:ins>
      <w:commentRangeStart w:id="23"/>
      <w:r>
        <w:t>sources</w:t>
      </w:r>
      <w:r w:rsidR="00121933">
        <w:t xml:space="preserve"> </w:t>
      </w:r>
      <w:commentRangeEnd w:id="23"/>
      <w:r w:rsidR="00D177BE">
        <w:rPr>
          <w:rStyle w:val="CommentReference"/>
        </w:rPr>
        <w:commentReference w:id="23"/>
      </w:r>
      <w:r w:rsidR="00121933">
        <w:t>(n=479)</w:t>
      </w:r>
      <w:r>
        <w:t xml:space="preserve">, unclassifiable </w:t>
      </w:r>
      <w:ins w:id="24" w:author="Ledbetter, Caroline M" w:date="2019-03-27T13:04:00Z">
        <w:r w:rsidR="00271E96">
          <w:t xml:space="preserve">food </w:t>
        </w:r>
      </w:ins>
      <w:r>
        <w:t>sources</w:t>
      </w:r>
      <w:r w:rsidR="00121933">
        <w:t xml:space="preserve"> (n=51)</w:t>
      </w:r>
      <w:r>
        <w:t xml:space="preserve">, </w:t>
      </w:r>
      <w:ins w:id="25" w:author="Ledbetter, Caroline M" w:date="2019-03-27T13:27:00Z">
        <w:r w:rsidR="001264A2">
          <w:t xml:space="preserve">and </w:t>
        </w:r>
      </w:ins>
      <w:del w:id="26" w:author="Ledbetter, Caroline M" w:date="2019-03-27T14:03:00Z">
        <w:r w:rsidDel="005C7A58">
          <w:delText xml:space="preserve">145 </w:delText>
        </w:r>
      </w:del>
      <w:r>
        <w:t xml:space="preserve">undetermined </w:t>
      </w:r>
      <w:ins w:id="27" w:author="Ledbetter, Caroline M" w:date="2019-03-27T13:04:00Z">
        <w:r w:rsidR="00271E96">
          <w:t xml:space="preserve">food </w:t>
        </w:r>
      </w:ins>
      <w:r>
        <w:t>sources</w:t>
      </w:r>
      <w:r w:rsidR="00121933">
        <w:t xml:space="preserve"> (n=145)</w:t>
      </w:r>
      <w:ins w:id="28" w:author="Ledbetter, Caroline M" w:date="2019-03-27T14:03:00Z">
        <w:r w:rsidR="005C7A58">
          <w:t xml:space="preserve"> leaving analysis data set of </w:t>
        </w:r>
      </w:ins>
      <w:ins w:id="29" w:author="Ledbetter, Caroline M" w:date="2019-03-27T14:04:00Z">
        <w:r w:rsidR="005C7A58">
          <w:t xml:space="preserve">1,375 outbreaks (305 STEC and 1070 </w:t>
        </w:r>
        <w:r w:rsidR="005C7A58" w:rsidRPr="005C7A58">
          <w:rPr>
            <w:i/>
            <w:rPrChange w:id="30" w:author="Ledbetter, Caroline M" w:date="2019-03-27T14:04:00Z">
              <w:rPr/>
            </w:rPrChange>
          </w:rPr>
          <w:t>Salmonella</w:t>
        </w:r>
        <w:r w:rsidR="005C7A58">
          <w:t>)</w:t>
        </w:r>
      </w:ins>
      <w:ins w:id="31" w:author="Ledbetter, Caroline M" w:date="2019-03-27T13:27:00Z">
        <w:r w:rsidR="001264A2">
          <w:t xml:space="preserve">. </w:t>
        </w:r>
      </w:ins>
      <w:del w:id="32" w:author="Ledbetter, Caroline M" w:date="2019-03-27T13:27:00Z">
        <w:r w:rsidDel="001264A2">
          <w:delText xml:space="preserve">, and </w:delText>
        </w:r>
      </w:del>
      <w:ins w:id="33" w:author="Ledbetter, Caroline M" w:date="2019-03-27T13:27:00Z">
        <w:r w:rsidR="001264A2">
          <w:t>Twelve</w:t>
        </w:r>
      </w:ins>
      <w:del w:id="34" w:author="Ledbetter, Caroline M" w:date="2019-03-27T13:27:00Z">
        <w:r w:rsidDel="001264A2">
          <w:delText>12</w:delText>
        </w:r>
      </w:del>
      <w:r>
        <w:t xml:space="preserve"> </w:t>
      </w:r>
      <w:r w:rsidRPr="004E0BE7">
        <w:t xml:space="preserve">outbreaks from a </w:t>
      </w:r>
      <w:ins w:id="35" w:author="Ledbetter, Caroline M" w:date="2019-03-27T13:04:00Z">
        <w:r w:rsidR="00271E96">
          <w:t xml:space="preserve">food </w:t>
        </w:r>
      </w:ins>
      <w:r w:rsidRPr="004E0BE7">
        <w:t>source other than animal or plant</w:t>
      </w:r>
      <w:r>
        <w:t xml:space="preserve"> </w:t>
      </w:r>
      <w:del w:id="36" w:author="Ledbetter, Caroline M" w:date="2019-03-27T13:50:00Z">
        <w:r w:rsidDel="001264A2">
          <w:delText>were removed</w:delText>
        </w:r>
      </w:del>
      <w:ins w:id="37" w:author="Ledbetter, Caroline M" w:date="2019-03-27T13:27:00Z">
        <w:r w:rsidR="001264A2">
          <w:t xml:space="preserve">and </w:t>
        </w:r>
      </w:ins>
      <w:del w:id="38" w:author="Ledbetter, Caroline M" w:date="2019-03-27T13:27:00Z">
        <w:r w:rsidDel="001264A2">
          <w:delText xml:space="preserve">. </w:delText>
        </w:r>
        <w:commentRangeStart w:id="39"/>
        <w:r w:rsidDel="001264A2">
          <w:delText xml:space="preserve">We </w:delText>
        </w:r>
        <w:r w:rsidR="009A201A" w:rsidDel="001264A2">
          <w:delText xml:space="preserve">also </w:delText>
        </w:r>
        <w:r w:rsidDel="001264A2">
          <w:delText>excluded</w:delText>
        </w:r>
      </w:del>
      <w:ins w:id="40" w:author="Ledbetter, Caroline M" w:date="2019-03-27T13:53:00Z">
        <w:r w:rsidR="0016345E">
          <w:t>203</w:t>
        </w:r>
      </w:ins>
      <w:del w:id="41" w:author="Ledbetter, Caroline M" w:date="2019-03-27T13:27:00Z">
        <w:r w:rsidDel="001264A2">
          <w:delText xml:space="preserve"> </w:delText>
        </w:r>
      </w:del>
      <w:del w:id="42" w:author="Ledbetter, Caroline M" w:date="2019-03-27T13:53:00Z">
        <w:r w:rsidDel="0016345E">
          <w:delText>171</w:delText>
        </w:r>
      </w:del>
      <w:r>
        <w:t xml:space="preserve"> outbreaks with rare </w:t>
      </w:r>
      <w:ins w:id="43" w:author="Ledbetter, Caroline M" w:date="2019-03-27T13:04:00Z">
        <w:r w:rsidR="00271E96">
          <w:t xml:space="preserve">food </w:t>
        </w:r>
      </w:ins>
      <w:r>
        <w:t>sources (</w:t>
      </w:r>
      <w:ins w:id="44" w:author="Ledbetter, Caroline M" w:date="2019-03-27T13:28:00Z">
        <w:r w:rsidR="001264A2">
          <w:t>79 dairy</w:t>
        </w:r>
      </w:ins>
      <w:ins w:id="45" w:author="Ledbetter, Caroline M" w:date="2019-03-27T13:29:00Z">
        <w:r w:rsidR="001264A2">
          <w:t xml:space="preserve">, </w:t>
        </w:r>
      </w:ins>
      <w:del w:id="46" w:author="Ledbetter, Caroline M" w:date="2019-03-27T13:29:00Z">
        <w:r w:rsidDel="001264A2">
          <w:delText xml:space="preserve">9 fish, </w:delText>
        </w:r>
      </w:del>
      <w:del w:id="47" w:author="Ledbetter, Caroline M" w:date="2019-03-27T13:50:00Z">
        <w:r w:rsidDel="0016345E">
          <w:delText>9</w:delText>
        </w:r>
      </w:del>
      <w:r>
        <w:t xml:space="preserve"> </w:t>
      </w:r>
      <w:ins w:id="48" w:author="Ledbetter, Caroline M" w:date="2019-03-27T13:53:00Z">
        <w:r w:rsidR="0016345E">
          <w:t xml:space="preserve">9 </w:t>
        </w:r>
      </w:ins>
      <w:r>
        <w:t xml:space="preserve">game, </w:t>
      </w:r>
      <w:ins w:id="49" w:author="Ledbetter, Caroline M" w:date="2019-03-27T13:53:00Z">
        <w:r w:rsidR="0016345E">
          <w:t xml:space="preserve"> 31 other land animal, </w:t>
        </w:r>
      </w:ins>
      <w:r>
        <w:t xml:space="preserve">10 grains-beans, 18 nuts-seeds, 1 oils-sugars, </w:t>
      </w:r>
      <w:ins w:id="50" w:author="Ledbetter, Caroline M" w:date="2019-03-27T13:54:00Z">
        <w:r w:rsidR="0016345E">
          <w:t xml:space="preserve">19 </w:t>
        </w:r>
      </w:ins>
      <w:ins w:id="51" w:author="Ledbetter, Caroline M" w:date="2019-03-27T13:55:00Z">
        <w:r w:rsidR="0016345E">
          <w:t xml:space="preserve">other plant </w:t>
        </w:r>
      </w:ins>
      <w:r>
        <w:t>and 35 aquatic animal</w:t>
      </w:r>
      <w:del w:id="52" w:author="Ledbetter, Caroline M" w:date="2019-03-27T13:55:00Z">
        <w:r w:rsidDel="0016345E">
          <w:delText>s</w:delText>
        </w:r>
      </w:del>
      <w:r>
        <w:t>)</w:t>
      </w:r>
      <w:ins w:id="53" w:author="Ledbetter, Caroline M" w:date="2019-03-27T13:54:00Z">
        <w:r w:rsidR="0016345E" w:rsidRPr="0016345E">
          <w:t xml:space="preserve"> </w:t>
        </w:r>
        <w:r w:rsidR="0016345E">
          <w:t>were excluded from the training data</w:t>
        </w:r>
      </w:ins>
      <w:r>
        <w:t xml:space="preserve">. </w:t>
      </w:r>
      <w:commentRangeEnd w:id="39"/>
      <w:r w:rsidR="009A201A">
        <w:rPr>
          <w:rStyle w:val="CommentReference"/>
        </w:rPr>
        <w:commentReference w:id="39"/>
      </w:r>
      <w:r>
        <w:t xml:space="preserve">Of the </w:t>
      </w:r>
      <w:del w:id="54" w:author="Ledbetter, Caroline M" w:date="2019-03-27T14:10:00Z">
        <w:r w:rsidRPr="00D177BE" w:rsidDel="005C7A58">
          <w:rPr>
            <w:highlight w:val="yellow"/>
          </w:rPr>
          <w:delText>X</w:delText>
        </w:r>
        <w:r w:rsidDel="005C7A58">
          <w:delText xml:space="preserve"> </w:delText>
        </w:r>
      </w:del>
      <w:ins w:id="55" w:author="Ledbetter, Caroline M" w:date="2019-03-27T14:10:00Z">
        <w:r w:rsidR="005C7A58">
          <w:t>305</w:t>
        </w:r>
        <w:r w:rsidR="005C7A58">
          <w:t xml:space="preserve"> </w:t>
        </w:r>
      </w:ins>
      <w:r>
        <w:t xml:space="preserve">STEC outbreaks included in model development, </w:t>
      </w:r>
      <w:del w:id="56" w:author="Ledbetter, Caroline M" w:date="2019-03-27T14:05:00Z">
        <w:r w:rsidRPr="00D177BE" w:rsidDel="005C7A58">
          <w:rPr>
            <w:highlight w:val="yellow"/>
          </w:rPr>
          <w:delText>X</w:delText>
        </w:r>
        <w:r w:rsidDel="005C7A58">
          <w:delText xml:space="preserve"> </w:delText>
        </w:r>
      </w:del>
      <w:ins w:id="57" w:author="Ledbetter, Caroline M" w:date="2019-03-27T14:05:00Z">
        <w:r w:rsidR="005C7A58">
          <w:t>23</w:t>
        </w:r>
        <w:r w:rsidR="005C7A58">
          <w:t xml:space="preserve"> </w:t>
        </w:r>
      </w:ins>
      <w:r>
        <w:t>(</w:t>
      </w:r>
      <w:ins w:id="58" w:author="Ledbetter, Caroline M" w:date="2019-03-27T14:09:00Z">
        <w:r w:rsidR="005C7A58">
          <w:t>8</w:t>
        </w:r>
      </w:ins>
      <w:r>
        <w:t xml:space="preserve">%) were attributed to eggs, </w:t>
      </w:r>
      <w:del w:id="59" w:author="Ledbetter, Caroline M" w:date="2019-03-27T14:06:00Z">
        <w:r w:rsidRPr="00D177BE" w:rsidDel="005C7A58">
          <w:rPr>
            <w:highlight w:val="yellow"/>
          </w:rPr>
          <w:delText>X</w:delText>
        </w:r>
        <w:r w:rsidDel="005C7A58">
          <w:delText xml:space="preserve"> </w:delText>
        </w:r>
      </w:del>
      <w:ins w:id="60" w:author="Ledbetter, Caroline M" w:date="2019-03-27T14:06:00Z">
        <w:r w:rsidR="005C7A58">
          <w:t>121</w:t>
        </w:r>
        <w:r w:rsidR="005C7A58">
          <w:t xml:space="preserve"> </w:t>
        </w:r>
      </w:ins>
      <w:r>
        <w:t>(</w:t>
      </w:r>
      <w:ins w:id="61" w:author="Ledbetter, Caroline M" w:date="2019-03-27T14:10:00Z">
        <w:r w:rsidR="005C7A58">
          <w:t>40</w:t>
        </w:r>
      </w:ins>
      <w:r>
        <w:t xml:space="preserve">%) to meat-poultry, </w:t>
      </w:r>
      <w:del w:id="62" w:author="Ledbetter, Caroline M" w:date="2019-03-27T14:10:00Z">
        <w:r w:rsidRPr="00D177BE" w:rsidDel="005C7A58">
          <w:rPr>
            <w:highlight w:val="yellow"/>
          </w:rPr>
          <w:delText>X</w:delText>
        </w:r>
        <w:r w:rsidDel="005C7A58">
          <w:delText xml:space="preserve"> </w:delText>
        </w:r>
      </w:del>
      <w:ins w:id="63" w:author="Ledbetter, Caroline M" w:date="2019-03-27T14:10:00Z">
        <w:r w:rsidR="005C7A58">
          <w:t>64</w:t>
        </w:r>
        <w:r w:rsidR="005C7A58">
          <w:t xml:space="preserve"> </w:t>
        </w:r>
      </w:ins>
      <w:r>
        <w:t>(</w:t>
      </w:r>
      <w:ins w:id="64" w:author="Ledbetter, Caroline M" w:date="2019-03-27T14:10:00Z">
        <w:r w:rsidR="005C7A58">
          <w:t>21</w:t>
        </w:r>
      </w:ins>
      <w:r>
        <w:t xml:space="preserve">%) to produce, and </w:t>
      </w:r>
      <w:del w:id="65" w:author="Ledbetter, Caroline M" w:date="2019-03-27T14:10:00Z">
        <w:r w:rsidRPr="00D177BE" w:rsidDel="005C7A58">
          <w:rPr>
            <w:highlight w:val="yellow"/>
          </w:rPr>
          <w:delText>X</w:delText>
        </w:r>
        <w:r w:rsidDel="005C7A58">
          <w:delText xml:space="preserve"> </w:delText>
        </w:r>
      </w:del>
      <w:ins w:id="66" w:author="Ledbetter, Caroline M" w:date="2019-03-27T14:10:00Z">
        <w:r w:rsidR="005C7A58">
          <w:t>48</w:t>
        </w:r>
        <w:r w:rsidR="005C7A58">
          <w:t xml:space="preserve"> </w:t>
        </w:r>
      </w:ins>
      <w:r>
        <w:t>(</w:t>
      </w:r>
      <w:ins w:id="67" w:author="Ledbetter, Caroline M" w:date="2019-03-27T14:10:00Z">
        <w:r w:rsidR="005C7A58">
          <w:t>16</w:t>
        </w:r>
      </w:ins>
      <w:r>
        <w:t xml:space="preserve">%) to animal contact. Of the </w:t>
      </w:r>
      <w:del w:id="68" w:author="Ledbetter, Caroline M" w:date="2019-03-27T14:10:00Z">
        <w:r w:rsidRPr="00D177BE" w:rsidDel="005C7A58">
          <w:rPr>
            <w:highlight w:val="yellow"/>
          </w:rPr>
          <w:delText>Y</w:delText>
        </w:r>
        <w:r w:rsidDel="005C7A58">
          <w:delText xml:space="preserve"> </w:delText>
        </w:r>
      </w:del>
      <w:ins w:id="69" w:author="Ledbetter, Caroline M" w:date="2019-03-27T14:10:00Z">
        <w:r w:rsidR="005C7A58">
          <w:t>1,070</w:t>
        </w:r>
        <w:r w:rsidR="005C7A58">
          <w:t xml:space="preserve"> </w:t>
        </w:r>
      </w:ins>
      <w:r>
        <w:t xml:space="preserve">Salmonella outbreaks included in model development, </w:t>
      </w:r>
      <w:del w:id="70" w:author="Ledbetter, Caroline M" w:date="2019-03-27T14:10:00Z">
        <w:r w:rsidRPr="00D177BE" w:rsidDel="005C7A58">
          <w:rPr>
            <w:highlight w:val="yellow"/>
          </w:rPr>
          <w:delText>X</w:delText>
        </w:r>
        <w:r w:rsidDel="005C7A58">
          <w:delText xml:space="preserve"> </w:delText>
        </w:r>
      </w:del>
      <w:ins w:id="71" w:author="Ledbetter, Caroline M" w:date="2019-03-27T14:10:00Z">
        <w:r w:rsidR="005C7A58">
          <w:t>1</w:t>
        </w:r>
      </w:ins>
      <w:ins w:id="72" w:author="Ledbetter, Caroline M" w:date="2019-03-27T14:11:00Z">
        <w:r w:rsidR="005C7A58">
          <w:t>32</w:t>
        </w:r>
      </w:ins>
      <w:ins w:id="73" w:author="Ledbetter, Caroline M" w:date="2019-03-27T14:10:00Z">
        <w:r w:rsidR="005C7A58">
          <w:t xml:space="preserve"> </w:t>
        </w:r>
      </w:ins>
      <w:r>
        <w:t>(</w:t>
      </w:r>
      <w:ins w:id="74" w:author="Ledbetter, Caroline M" w:date="2019-03-27T14:11:00Z">
        <w:r w:rsidR="005C7A58">
          <w:t>12</w:t>
        </w:r>
      </w:ins>
      <w:r>
        <w:t xml:space="preserve">%) were attributed to eggs, </w:t>
      </w:r>
      <w:del w:id="75" w:author="Ledbetter, Caroline M" w:date="2019-03-27T14:11:00Z">
        <w:r w:rsidRPr="00D177BE" w:rsidDel="005C7A58">
          <w:rPr>
            <w:highlight w:val="yellow"/>
          </w:rPr>
          <w:delText>X</w:delText>
        </w:r>
        <w:r w:rsidDel="005C7A58">
          <w:delText xml:space="preserve"> </w:delText>
        </w:r>
      </w:del>
      <w:ins w:id="76" w:author="Ledbetter, Caroline M" w:date="2019-03-27T14:11:00Z">
        <w:r w:rsidR="005C7A58">
          <w:t>415</w:t>
        </w:r>
        <w:r w:rsidR="005C7A58">
          <w:t xml:space="preserve"> </w:t>
        </w:r>
      </w:ins>
      <w:r>
        <w:t>(</w:t>
      </w:r>
      <w:ins w:id="77" w:author="Ledbetter, Caroline M" w:date="2019-03-27T14:11:00Z">
        <w:r w:rsidR="005C7A58">
          <w:t>39</w:t>
        </w:r>
      </w:ins>
      <w:r>
        <w:t xml:space="preserve">%) to meat-poultry, </w:t>
      </w:r>
      <w:del w:id="78" w:author="Ledbetter, Caroline M" w:date="2019-03-27T14:11:00Z">
        <w:r w:rsidRPr="00D177BE" w:rsidDel="005C7A58">
          <w:rPr>
            <w:highlight w:val="yellow"/>
          </w:rPr>
          <w:delText>X</w:delText>
        </w:r>
        <w:r w:rsidDel="005C7A58">
          <w:delText xml:space="preserve"> </w:delText>
        </w:r>
      </w:del>
      <w:ins w:id="79" w:author="Ledbetter, Caroline M" w:date="2019-03-27T14:11:00Z">
        <w:r w:rsidR="005C7A58">
          <w:t>218</w:t>
        </w:r>
        <w:r w:rsidR="005C7A58">
          <w:t xml:space="preserve"> </w:t>
        </w:r>
      </w:ins>
      <w:r>
        <w:t>(</w:t>
      </w:r>
      <w:ins w:id="80" w:author="Ledbetter, Caroline M" w:date="2019-03-27T14:11:00Z">
        <w:r w:rsidR="005C7A58">
          <w:t>20</w:t>
        </w:r>
      </w:ins>
      <w:r>
        <w:t xml:space="preserve">%) to produce, and </w:t>
      </w:r>
      <w:del w:id="81" w:author="Ledbetter, Caroline M" w:date="2019-03-27T14:11:00Z">
        <w:r w:rsidRPr="00D177BE" w:rsidDel="005C7A58">
          <w:rPr>
            <w:highlight w:val="yellow"/>
          </w:rPr>
          <w:delText>X</w:delText>
        </w:r>
        <w:r w:rsidDel="005C7A58">
          <w:delText xml:space="preserve"> </w:delText>
        </w:r>
      </w:del>
      <w:ins w:id="82" w:author="Ledbetter, Caroline M" w:date="2019-03-27T14:11:00Z">
        <w:r w:rsidR="005C7A58">
          <w:t>139</w:t>
        </w:r>
        <w:r w:rsidR="005C7A58">
          <w:t xml:space="preserve"> </w:t>
        </w:r>
      </w:ins>
      <w:r>
        <w:t>(</w:t>
      </w:r>
      <w:ins w:id="83" w:author="Ledbetter, Caroline M" w:date="2019-03-27T14:11:00Z">
        <w:r w:rsidR="005C7A58">
          <w:t>13</w:t>
        </w:r>
      </w:ins>
      <w:r>
        <w:t xml:space="preserve">%) to animal contact (Table 1). </w:t>
      </w:r>
    </w:p>
    <w:p w14:paraId="092A01E8" w14:textId="77777777" w:rsidR="006B6AC3" w:rsidRDefault="00C16FD1" w:rsidP="00651FFD">
      <w:pPr>
        <w:spacing w:before="240" w:after="240" w:line="360" w:lineRule="auto"/>
      </w:pPr>
      <w:r>
        <w:t xml:space="preserve">We observed differences in outbreak characteristics and demographics by outbreak source (Table 1). There were more animal contact outbreaks in winter months (35%), and more egg and meat-poultry outbreaks in summer months (38% and 35%, respectively). The proportion of multistate outbreaks was highest for produce (46%), followed by animal contact (38%). The mean percentage female was highest for produce outbreaks (55%) and lowest for egg (40%) and meat-poultry (43%) outbreaks. Animal contact was on average the most frequent source for age groups &lt;1 year, 1-4 years, 5-9 years, and 10-19 years, with the highest in ages 1-4 (23%). Those aged 20-49 years were highest for produce (20%). Age was unknown or missing for most outbreaks. The percentage of cases hospitalized was similar across outbreak sources. Produce outbreaks tended to be higher, with a median of 19 cases per outbreak. </w:t>
      </w:r>
    </w:p>
    <w:p w14:paraId="2B97D103" w14:textId="77777777" w:rsidR="006B6AC3" w:rsidRDefault="00C16FD1" w:rsidP="00651FFD">
      <w:pPr>
        <w:spacing w:before="240" w:after="240" w:line="360" w:lineRule="auto"/>
      </w:pPr>
      <w:r>
        <w:t>There were 341 outbreaks in the training data set (11% egg, 39% meat-poultry, 21% produce, 13% animal contact, and 16% ‘other’) and 989 outbreaks in the testing data set (12% egg, 41% meat-poultry, 21% produce, 14% animal contact, and 12% ‘other’) (Table 3).</w:t>
      </w:r>
    </w:p>
    <w:p w14:paraId="7A3A2E9D" w14:textId="77777777" w:rsidR="006B6AC3" w:rsidRDefault="00C16FD1" w:rsidP="00651FFD">
      <w:pPr>
        <w:spacing w:before="240" w:after="240" w:line="360" w:lineRule="auto"/>
      </w:pPr>
      <w:r>
        <w:t xml:space="preserve">Model performance varied. Two models (Naive Bayes and rule-based classifier) had a Brier score worse than the </w:t>
      </w:r>
      <w:proofErr w:type="spellStart"/>
      <w:r>
        <w:t>non informative</w:t>
      </w:r>
      <w:proofErr w:type="spellEnd"/>
      <w:r>
        <w:t xml:space="preserve"> model. Weighted k-nearest neighbors (</w:t>
      </w:r>
      <w:proofErr w:type="spellStart"/>
      <w:r>
        <w:t>kNN</w:t>
      </w:r>
      <w:proofErr w:type="spellEnd"/>
      <w:r>
        <w:t xml:space="preserve">) and weighted subspace random forest performed the best with Brier Scores of 0.125 and FDA of 0.127, respectively. Calibration curves based on the testing data set are shown in Figure 1. Weighted </w:t>
      </w:r>
      <w:proofErr w:type="spellStart"/>
      <w:r>
        <w:t>kNN</w:t>
      </w:r>
      <w:proofErr w:type="spellEnd"/>
      <w:r>
        <w:t xml:space="preserve"> was selected for the final model.</w:t>
      </w:r>
    </w:p>
    <w:p w14:paraId="251B24AA" w14:textId="77777777" w:rsidR="006B6AC3" w:rsidRDefault="00C16FD1" w:rsidP="00651FFD">
      <w:pPr>
        <w:spacing w:before="240" w:after="240" w:line="360" w:lineRule="auto"/>
      </w:pPr>
      <w:r>
        <w:lastRenderedPageBreak/>
        <w:t xml:space="preserve">Using the </w:t>
      </w:r>
      <w:proofErr w:type="spellStart"/>
      <w:r>
        <w:t>kNN</w:t>
      </w:r>
      <w:proofErr w:type="spellEnd"/>
      <w:r>
        <w:t xml:space="preserve"> model, a source with a predicted probability from 0 to 20% was correct 5% of the time and a source with a predicted probability from 80 to 100% probabilities was correct 57% of the time. For example, if the model predicted an outbreak to be produce with a predicted probability of 60-80%, the outbreak was truly </w:t>
      </w:r>
      <w:proofErr w:type="gramStart"/>
      <w:r>
        <w:t>produce</w:t>
      </w:r>
      <w:proofErr w:type="gramEnd"/>
      <w:r>
        <w:t xml:space="preserve"> 100% of the time (Table 4).</w:t>
      </w:r>
    </w:p>
    <w:p w14:paraId="2BBBDE81" w14:textId="77777777" w:rsidR="006B6AC3" w:rsidRDefault="00C16FD1" w:rsidP="00651FFD">
      <w:pPr>
        <w:spacing w:before="240" w:after="240" w:line="360" w:lineRule="auto"/>
      </w:pPr>
      <w:r>
        <w:t xml:space="preserve">CDPHE investigators selected four outbreaks to prospectively test the tool. Three of the </w:t>
      </w:r>
      <w:proofErr w:type="gramStart"/>
      <w:r>
        <w:t>fours</w:t>
      </w:r>
      <w:proofErr w:type="gramEnd"/>
      <w:r>
        <w:t xml:space="preserve"> outbreaks were correctly predicted based on the highest predicted probability. An outbreak of </w:t>
      </w:r>
      <w:r>
        <w:rPr>
          <w:i/>
        </w:rPr>
        <w:t xml:space="preserve">Salmonella </w:t>
      </w:r>
      <w:r>
        <w:t xml:space="preserve">Typhimurium attributed to live poultry with 7 total cases in a single county (X male, Y female; age distribution), no hospitalizations, and an onset in March had the following predicted probabilities: 19% animal contact, 15% eggs, 43% meat-poultry, and 23% produce. An outbreak of </w:t>
      </w:r>
      <w:r>
        <w:rPr>
          <w:i/>
        </w:rPr>
        <w:t xml:space="preserve">Salmonella </w:t>
      </w:r>
      <w:proofErr w:type="spellStart"/>
      <w:r>
        <w:t>Oranienburg</w:t>
      </w:r>
      <w:proofErr w:type="spellEnd"/>
      <w:r>
        <w:t xml:space="preserve"> linked to a burger restaurant chain with X total cases in a single county (X male, Y female; age distribution), no hospitalizations, and an onset in August had the following predicted probabilities: 6% animal contact, 17% eggs, 69% meat-poultry, and 8% produce. An unsolved outbreak of </w:t>
      </w:r>
      <w:r>
        <w:rPr>
          <w:i/>
        </w:rPr>
        <w:t xml:space="preserve">Salmonella </w:t>
      </w:r>
      <w:r>
        <w:t xml:space="preserve">Enteritidis in a childcare center with 17 cases in a single county (X male, Y female; age distribution), no hospitalizations, and an onset in May had the following predicted probabilities: 45% animal contact, 14% eggs, 30% meat-poultry, and 11% produce. Finally, an STEC outbreak linked to a cattle branding party with 3 total cases in a single county (1 male, 2 female; 2 cases 10-19 years, 1 case 50-74 years), no hospitalizations, and onset in April had the following predicted probabilities: 47% meat-poultry, 23% animal contact, 21% produce, and 9% eggs. </w:t>
      </w:r>
    </w:p>
    <w:p w14:paraId="6153BD2C" w14:textId="77777777" w:rsidR="006B6AC3" w:rsidRDefault="00C16FD1" w:rsidP="00651FFD">
      <w:pPr>
        <w:spacing w:before="240" w:after="240" w:line="360" w:lineRule="auto"/>
        <w:rPr>
          <w:b/>
        </w:rPr>
      </w:pPr>
      <w:r>
        <w:rPr>
          <w:b/>
        </w:rPr>
        <w:t>DISCUSSION</w:t>
      </w:r>
    </w:p>
    <w:p w14:paraId="648D37AB" w14:textId="77777777" w:rsidR="006B6AC3" w:rsidRDefault="006B6AC3" w:rsidP="00651FFD">
      <w:pPr>
        <w:spacing w:before="240" w:after="240" w:line="360" w:lineRule="auto"/>
        <w:rPr>
          <w:b/>
        </w:rPr>
      </w:pPr>
    </w:p>
    <w:p w14:paraId="189D9089" w14:textId="77777777" w:rsidR="006B6AC3" w:rsidRDefault="00C16FD1" w:rsidP="00651FFD">
      <w:pPr>
        <w:spacing w:before="240" w:after="240" w:line="360" w:lineRule="auto"/>
        <w:rPr>
          <w:b/>
        </w:rPr>
      </w:pPr>
      <w:r>
        <w:rPr>
          <w:b/>
        </w:rPr>
        <w:t>CONCLUSION</w:t>
      </w:r>
    </w:p>
    <w:p w14:paraId="6FBEA372" w14:textId="77777777" w:rsidR="006B6AC3" w:rsidRDefault="00C16FD1" w:rsidP="00651FFD">
      <w:pPr>
        <w:spacing w:before="240" w:after="240" w:line="360" w:lineRule="auto"/>
      </w:pPr>
      <w:r>
        <w:t xml:space="preserve"> </w:t>
      </w:r>
    </w:p>
    <w:p w14:paraId="7F9137C8" w14:textId="77777777" w:rsidR="004972CA" w:rsidRDefault="004972CA">
      <w:pPr>
        <w:rPr>
          <w:b/>
        </w:rPr>
      </w:pPr>
      <w:r>
        <w:rPr>
          <w:b/>
        </w:rPr>
        <w:br w:type="page"/>
      </w:r>
    </w:p>
    <w:p w14:paraId="0115FF1A" w14:textId="77777777" w:rsidR="006B6AC3" w:rsidRDefault="00C16FD1">
      <w:r>
        <w:rPr>
          <w:b/>
        </w:rPr>
        <w:lastRenderedPageBreak/>
        <w:t xml:space="preserve">Table 1. </w:t>
      </w:r>
      <w:r>
        <w:t xml:space="preserve">Etiology by food or animal source for reported </w:t>
      </w:r>
      <w:r w:rsidRPr="00C16FD1">
        <w:rPr>
          <w:i/>
        </w:rPr>
        <w:t>Salmonella</w:t>
      </w:r>
      <w:r>
        <w:t xml:space="preserve"> and STEC outbreaks, United States, 1998-2016</w:t>
      </w:r>
    </w:p>
    <w:tbl>
      <w:tblPr>
        <w:tblStyle w:val="a"/>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00"/>
        <w:gridCol w:w="1326"/>
        <w:gridCol w:w="1326"/>
        <w:gridCol w:w="1326"/>
        <w:gridCol w:w="1326"/>
        <w:gridCol w:w="1326"/>
      </w:tblGrid>
      <w:tr w:rsidR="006B6AC3" w:rsidRPr="005E7EC3" w14:paraId="4D62DC9A" w14:textId="77777777" w:rsidTr="00C16FD1">
        <w:trPr>
          <w:trHeight w:val="20"/>
        </w:trPr>
        <w:tc>
          <w:tcPr>
            <w:tcW w:w="2700" w:type="dxa"/>
            <w:tcBorders>
              <w:top w:val="single" w:sz="12" w:space="0" w:color="auto"/>
              <w:left w:val="nil"/>
              <w:bottom w:val="single" w:sz="12" w:space="0" w:color="auto"/>
              <w:right w:val="nil"/>
            </w:tcBorders>
            <w:tcMar>
              <w:top w:w="100" w:type="dxa"/>
              <w:left w:w="100" w:type="dxa"/>
              <w:bottom w:w="100" w:type="dxa"/>
              <w:right w:w="100" w:type="dxa"/>
            </w:tcMar>
            <w:vAlign w:val="center"/>
          </w:tcPr>
          <w:p w14:paraId="43E83D45" w14:textId="77777777" w:rsidR="006B6AC3" w:rsidRPr="005E7EC3" w:rsidRDefault="00C16FD1" w:rsidP="00C16FD1">
            <w:pPr>
              <w:spacing w:line="240" w:lineRule="auto"/>
            </w:pPr>
            <w:r w:rsidRPr="005E7EC3">
              <w:t xml:space="preserve"> </w:t>
            </w:r>
          </w:p>
        </w:tc>
        <w:tc>
          <w:tcPr>
            <w:tcW w:w="132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3F835C14" w14:textId="77777777" w:rsidR="006B6AC3" w:rsidRPr="005E7EC3" w:rsidRDefault="00C16FD1" w:rsidP="00C16FD1">
            <w:pPr>
              <w:spacing w:line="240" w:lineRule="auto"/>
              <w:jc w:val="center"/>
              <w:rPr>
                <w:b/>
              </w:rPr>
            </w:pPr>
            <w:r w:rsidRPr="005E7EC3">
              <w:rPr>
                <w:b/>
              </w:rPr>
              <w:t>Eggs</w:t>
            </w:r>
          </w:p>
        </w:tc>
        <w:tc>
          <w:tcPr>
            <w:tcW w:w="132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2D7052AB" w14:textId="77777777" w:rsidR="006B6AC3" w:rsidRPr="005E7EC3" w:rsidRDefault="00C16FD1" w:rsidP="00C16FD1">
            <w:pPr>
              <w:spacing w:line="240" w:lineRule="auto"/>
              <w:jc w:val="center"/>
              <w:rPr>
                <w:b/>
              </w:rPr>
            </w:pPr>
            <w:r w:rsidRPr="005E7EC3">
              <w:rPr>
                <w:b/>
              </w:rPr>
              <w:t>Meat-Poultry</w:t>
            </w:r>
          </w:p>
        </w:tc>
        <w:tc>
          <w:tcPr>
            <w:tcW w:w="132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49203712" w14:textId="77777777" w:rsidR="006B6AC3" w:rsidRPr="005E7EC3" w:rsidRDefault="00C16FD1" w:rsidP="00C16FD1">
            <w:pPr>
              <w:spacing w:line="240" w:lineRule="auto"/>
              <w:jc w:val="center"/>
              <w:rPr>
                <w:b/>
              </w:rPr>
            </w:pPr>
            <w:r w:rsidRPr="005E7EC3">
              <w:rPr>
                <w:b/>
              </w:rPr>
              <w:t>Produce</w:t>
            </w:r>
          </w:p>
        </w:tc>
        <w:tc>
          <w:tcPr>
            <w:tcW w:w="132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73ED9C48" w14:textId="77777777" w:rsidR="006B6AC3" w:rsidRPr="005E7EC3" w:rsidRDefault="00C16FD1" w:rsidP="00C16FD1">
            <w:pPr>
              <w:spacing w:line="240" w:lineRule="auto"/>
              <w:jc w:val="center"/>
              <w:rPr>
                <w:b/>
              </w:rPr>
            </w:pPr>
            <w:r w:rsidRPr="005E7EC3">
              <w:rPr>
                <w:b/>
              </w:rPr>
              <w:t>Animal Contact</w:t>
            </w:r>
          </w:p>
        </w:tc>
        <w:tc>
          <w:tcPr>
            <w:tcW w:w="132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7D9161D3" w14:textId="77777777" w:rsidR="006B6AC3" w:rsidRPr="00D05023" w:rsidRDefault="00C16FD1" w:rsidP="00C16FD1">
            <w:pPr>
              <w:spacing w:line="240" w:lineRule="auto"/>
              <w:jc w:val="center"/>
              <w:rPr>
                <w:b/>
                <w:vertAlign w:val="superscript"/>
              </w:rPr>
            </w:pPr>
            <w:proofErr w:type="spellStart"/>
            <w:r w:rsidRPr="005E7EC3">
              <w:rPr>
                <w:b/>
              </w:rPr>
              <w:t>Other</w:t>
            </w:r>
            <w:r w:rsidR="00D05023">
              <w:rPr>
                <w:b/>
                <w:vertAlign w:val="superscript"/>
              </w:rPr>
              <w:t>a</w:t>
            </w:r>
            <w:proofErr w:type="spellEnd"/>
          </w:p>
        </w:tc>
      </w:tr>
      <w:tr w:rsidR="006B6AC3" w:rsidRPr="005E7EC3" w14:paraId="1F164CC2" w14:textId="77777777" w:rsidTr="00C16FD1">
        <w:trPr>
          <w:trHeight w:val="20"/>
        </w:trPr>
        <w:tc>
          <w:tcPr>
            <w:tcW w:w="2700" w:type="dxa"/>
            <w:tcBorders>
              <w:top w:val="single" w:sz="12" w:space="0" w:color="auto"/>
              <w:left w:val="nil"/>
              <w:bottom w:val="nil"/>
              <w:right w:val="nil"/>
            </w:tcBorders>
            <w:tcMar>
              <w:top w:w="100" w:type="dxa"/>
              <w:left w:w="100" w:type="dxa"/>
              <w:bottom w:w="100" w:type="dxa"/>
              <w:right w:w="100" w:type="dxa"/>
            </w:tcMar>
            <w:vAlign w:val="center"/>
          </w:tcPr>
          <w:p w14:paraId="64B5F103" w14:textId="77777777" w:rsidR="006B6AC3" w:rsidRPr="005E7EC3" w:rsidRDefault="00C16FD1" w:rsidP="00C16FD1">
            <w:pPr>
              <w:spacing w:line="240" w:lineRule="auto"/>
            </w:pPr>
            <w:r w:rsidRPr="005E7EC3">
              <w:t xml:space="preserve"> </w:t>
            </w:r>
          </w:p>
        </w:tc>
        <w:tc>
          <w:tcPr>
            <w:tcW w:w="1326" w:type="dxa"/>
            <w:tcBorders>
              <w:top w:val="single" w:sz="12" w:space="0" w:color="auto"/>
              <w:left w:val="nil"/>
              <w:bottom w:val="single" w:sz="6" w:space="0" w:color="808080" w:themeColor="background1" w:themeShade="80"/>
              <w:right w:val="nil"/>
            </w:tcBorders>
            <w:tcMar>
              <w:top w:w="100" w:type="dxa"/>
              <w:left w:w="100" w:type="dxa"/>
              <w:bottom w:w="100" w:type="dxa"/>
              <w:right w:w="100" w:type="dxa"/>
            </w:tcMar>
            <w:vAlign w:val="center"/>
          </w:tcPr>
          <w:p w14:paraId="32EBDD9A" w14:textId="77777777" w:rsidR="006B6AC3" w:rsidRPr="005E7EC3" w:rsidRDefault="00D8632D" w:rsidP="00C16FD1">
            <w:pPr>
              <w:spacing w:line="240" w:lineRule="auto"/>
              <w:jc w:val="center"/>
              <w:rPr>
                <w:b/>
                <w:sz w:val="24"/>
                <w:szCs w:val="24"/>
              </w:rPr>
            </w:pPr>
            <w:r>
              <w:t>n (</w:t>
            </w:r>
            <w:r w:rsidRPr="009B61AF">
              <w:t>%)</w:t>
            </w:r>
          </w:p>
        </w:tc>
        <w:tc>
          <w:tcPr>
            <w:tcW w:w="1326" w:type="dxa"/>
            <w:tcBorders>
              <w:top w:val="single" w:sz="12" w:space="0" w:color="auto"/>
              <w:left w:val="nil"/>
              <w:bottom w:val="single" w:sz="6" w:space="0" w:color="808080" w:themeColor="background1" w:themeShade="80"/>
              <w:right w:val="nil"/>
            </w:tcBorders>
            <w:tcMar>
              <w:top w:w="100" w:type="dxa"/>
              <w:left w:w="100" w:type="dxa"/>
              <w:bottom w:w="100" w:type="dxa"/>
              <w:right w:w="100" w:type="dxa"/>
            </w:tcMar>
            <w:vAlign w:val="center"/>
          </w:tcPr>
          <w:p w14:paraId="1DA12ACC" w14:textId="77777777" w:rsidR="006B6AC3" w:rsidRPr="005E7EC3" w:rsidRDefault="00D8632D" w:rsidP="00C16FD1">
            <w:pPr>
              <w:spacing w:line="240" w:lineRule="auto"/>
              <w:jc w:val="center"/>
              <w:rPr>
                <w:b/>
                <w:sz w:val="24"/>
                <w:szCs w:val="24"/>
              </w:rPr>
            </w:pPr>
            <w:r>
              <w:t>n (</w:t>
            </w:r>
            <w:r w:rsidRPr="009B61AF">
              <w:t>%)</w:t>
            </w:r>
          </w:p>
        </w:tc>
        <w:tc>
          <w:tcPr>
            <w:tcW w:w="1326" w:type="dxa"/>
            <w:tcBorders>
              <w:top w:val="single" w:sz="12" w:space="0" w:color="auto"/>
              <w:left w:val="nil"/>
              <w:bottom w:val="single" w:sz="6" w:space="0" w:color="808080" w:themeColor="background1" w:themeShade="80"/>
              <w:right w:val="nil"/>
            </w:tcBorders>
            <w:tcMar>
              <w:top w:w="100" w:type="dxa"/>
              <w:left w:w="100" w:type="dxa"/>
              <w:bottom w:w="100" w:type="dxa"/>
              <w:right w:w="100" w:type="dxa"/>
            </w:tcMar>
            <w:vAlign w:val="center"/>
          </w:tcPr>
          <w:p w14:paraId="4AF3A362" w14:textId="77777777" w:rsidR="006B6AC3" w:rsidRPr="005E7EC3" w:rsidRDefault="00D8632D" w:rsidP="00C16FD1">
            <w:pPr>
              <w:spacing w:line="240" w:lineRule="auto"/>
              <w:jc w:val="center"/>
              <w:rPr>
                <w:b/>
                <w:sz w:val="24"/>
                <w:szCs w:val="24"/>
              </w:rPr>
            </w:pPr>
            <w:r>
              <w:t>n (</w:t>
            </w:r>
            <w:r w:rsidRPr="009B61AF">
              <w:t>%)</w:t>
            </w:r>
          </w:p>
        </w:tc>
        <w:tc>
          <w:tcPr>
            <w:tcW w:w="1326" w:type="dxa"/>
            <w:tcBorders>
              <w:top w:val="single" w:sz="12" w:space="0" w:color="auto"/>
              <w:left w:val="nil"/>
              <w:bottom w:val="single" w:sz="6" w:space="0" w:color="808080" w:themeColor="background1" w:themeShade="80"/>
              <w:right w:val="nil"/>
            </w:tcBorders>
            <w:tcMar>
              <w:top w:w="100" w:type="dxa"/>
              <w:left w:w="100" w:type="dxa"/>
              <w:bottom w:w="100" w:type="dxa"/>
              <w:right w:w="100" w:type="dxa"/>
            </w:tcMar>
            <w:vAlign w:val="center"/>
          </w:tcPr>
          <w:p w14:paraId="7FCFC72E" w14:textId="77777777" w:rsidR="006B6AC3" w:rsidRPr="005E7EC3" w:rsidRDefault="00D8632D" w:rsidP="00C16FD1">
            <w:pPr>
              <w:spacing w:line="240" w:lineRule="auto"/>
              <w:jc w:val="center"/>
              <w:rPr>
                <w:b/>
                <w:sz w:val="24"/>
                <w:szCs w:val="24"/>
              </w:rPr>
            </w:pPr>
            <w:r>
              <w:t>n (</w:t>
            </w:r>
            <w:r w:rsidRPr="009B61AF">
              <w:t>%)</w:t>
            </w:r>
          </w:p>
        </w:tc>
        <w:tc>
          <w:tcPr>
            <w:tcW w:w="1326" w:type="dxa"/>
            <w:tcBorders>
              <w:top w:val="single" w:sz="12" w:space="0" w:color="auto"/>
              <w:left w:val="nil"/>
              <w:bottom w:val="single" w:sz="6" w:space="0" w:color="808080" w:themeColor="background1" w:themeShade="80"/>
              <w:right w:val="nil"/>
            </w:tcBorders>
            <w:tcMar>
              <w:top w:w="100" w:type="dxa"/>
              <w:left w:w="100" w:type="dxa"/>
              <w:bottom w:w="100" w:type="dxa"/>
              <w:right w:w="100" w:type="dxa"/>
            </w:tcMar>
            <w:vAlign w:val="center"/>
          </w:tcPr>
          <w:p w14:paraId="61193515" w14:textId="77777777" w:rsidR="006B6AC3" w:rsidRPr="005E7EC3" w:rsidRDefault="00D8632D" w:rsidP="00C16FD1">
            <w:pPr>
              <w:spacing w:line="240" w:lineRule="auto"/>
              <w:jc w:val="center"/>
              <w:rPr>
                <w:b/>
                <w:sz w:val="24"/>
                <w:szCs w:val="24"/>
              </w:rPr>
            </w:pPr>
            <w:r>
              <w:t>n (</w:t>
            </w:r>
            <w:r w:rsidRPr="009B61AF">
              <w:t>%)</w:t>
            </w:r>
          </w:p>
        </w:tc>
      </w:tr>
      <w:tr w:rsidR="006B6AC3" w:rsidRPr="005E7EC3" w14:paraId="4EB346A3" w14:textId="77777777" w:rsidTr="005E7EC3">
        <w:trPr>
          <w:trHeight w:val="144"/>
        </w:trPr>
        <w:tc>
          <w:tcPr>
            <w:tcW w:w="2700" w:type="dxa"/>
            <w:tcBorders>
              <w:top w:val="nil"/>
              <w:left w:val="nil"/>
              <w:bottom w:val="single" w:sz="4" w:space="0" w:color="D9D9D9" w:themeColor="background1" w:themeShade="D9"/>
              <w:right w:val="nil"/>
            </w:tcBorders>
            <w:tcMar>
              <w:top w:w="100" w:type="dxa"/>
              <w:left w:w="100" w:type="dxa"/>
              <w:bottom w:w="100" w:type="dxa"/>
              <w:right w:w="100" w:type="dxa"/>
            </w:tcMar>
            <w:vAlign w:val="center"/>
          </w:tcPr>
          <w:p w14:paraId="358B780F" w14:textId="77777777" w:rsidR="006B6AC3" w:rsidRPr="005E7EC3" w:rsidRDefault="00C16FD1" w:rsidP="00C16FD1">
            <w:pPr>
              <w:spacing w:line="240" w:lineRule="auto"/>
              <w:rPr>
                <w:b/>
              </w:rPr>
            </w:pPr>
            <w:r w:rsidRPr="005E7EC3">
              <w:rPr>
                <w:b/>
              </w:rPr>
              <w:t>Total</w:t>
            </w:r>
          </w:p>
        </w:tc>
        <w:tc>
          <w:tcPr>
            <w:tcW w:w="1326" w:type="dxa"/>
            <w:tcBorders>
              <w:top w:val="single" w:sz="6" w:space="0" w:color="808080" w:themeColor="background1" w:themeShade="80"/>
              <w:left w:val="nil"/>
              <w:bottom w:val="single" w:sz="4" w:space="0" w:color="D9D9D9" w:themeColor="background1" w:themeShade="D9"/>
              <w:right w:val="nil"/>
            </w:tcBorders>
            <w:tcMar>
              <w:top w:w="100" w:type="dxa"/>
              <w:left w:w="100" w:type="dxa"/>
              <w:bottom w:w="100" w:type="dxa"/>
              <w:right w:w="100" w:type="dxa"/>
            </w:tcMar>
            <w:vAlign w:val="center"/>
          </w:tcPr>
          <w:p w14:paraId="42899929" w14:textId="77777777" w:rsidR="006B6AC3" w:rsidRPr="005E7EC3" w:rsidRDefault="005E7EC3" w:rsidP="00C16FD1">
            <w:pPr>
              <w:spacing w:line="240" w:lineRule="auto"/>
              <w:jc w:val="center"/>
              <w:rPr>
                <w:sz w:val="20"/>
                <w:szCs w:val="20"/>
              </w:rPr>
            </w:pPr>
            <w:r w:rsidRPr="005E7EC3">
              <w:rPr>
                <w:sz w:val="20"/>
                <w:szCs w:val="20"/>
              </w:rPr>
              <w:t>155</w:t>
            </w:r>
          </w:p>
        </w:tc>
        <w:tc>
          <w:tcPr>
            <w:tcW w:w="1326" w:type="dxa"/>
            <w:tcBorders>
              <w:top w:val="single" w:sz="6" w:space="0" w:color="808080" w:themeColor="background1" w:themeShade="80"/>
              <w:left w:val="nil"/>
              <w:bottom w:val="single" w:sz="4" w:space="0" w:color="D9D9D9" w:themeColor="background1" w:themeShade="D9"/>
              <w:right w:val="nil"/>
            </w:tcBorders>
            <w:tcMar>
              <w:top w:w="100" w:type="dxa"/>
              <w:left w:w="100" w:type="dxa"/>
              <w:bottom w:w="100" w:type="dxa"/>
              <w:right w:w="100" w:type="dxa"/>
            </w:tcMar>
            <w:vAlign w:val="center"/>
          </w:tcPr>
          <w:p w14:paraId="33C59F33" w14:textId="77777777" w:rsidR="006B6AC3" w:rsidRPr="005E7EC3" w:rsidRDefault="005E7EC3" w:rsidP="00C16FD1">
            <w:pPr>
              <w:spacing w:line="240" w:lineRule="auto"/>
              <w:jc w:val="center"/>
              <w:rPr>
                <w:sz w:val="20"/>
                <w:szCs w:val="20"/>
              </w:rPr>
            </w:pPr>
            <w:r w:rsidRPr="005E7EC3">
              <w:rPr>
                <w:sz w:val="20"/>
                <w:szCs w:val="20"/>
              </w:rPr>
              <w:t>536</w:t>
            </w:r>
          </w:p>
        </w:tc>
        <w:tc>
          <w:tcPr>
            <w:tcW w:w="1326" w:type="dxa"/>
            <w:tcBorders>
              <w:top w:val="single" w:sz="6" w:space="0" w:color="808080" w:themeColor="background1" w:themeShade="80"/>
              <w:left w:val="nil"/>
              <w:bottom w:val="single" w:sz="4" w:space="0" w:color="D9D9D9" w:themeColor="background1" w:themeShade="D9"/>
              <w:right w:val="nil"/>
            </w:tcBorders>
            <w:tcMar>
              <w:top w:w="100" w:type="dxa"/>
              <w:left w:w="100" w:type="dxa"/>
              <w:bottom w:w="100" w:type="dxa"/>
              <w:right w:w="100" w:type="dxa"/>
            </w:tcMar>
            <w:vAlign w:val="center"/>
          </w:tcPr>
          <w:p w14:paraId="3F79312F" w14:textId="77777777" w:rsidR="006B6AC3" w:rsidRPr="005E7EC3" w:rsidRDefault="005E7EC3" w:rsidP="00C16FD1">
            <w:pPr>
              <w:spacing w:line="240" w:lineRule="auto"/>
              <w:jc w:val="center"/>
              <w:rPr>
                <w:sz w:val="20"/>
                <w:szCs w:val="20"/>
              </w:rPr>
            </w:pPr>
            <w:r w:rsidRPr="005E7EC3">
              <w:rPr>
                <w:sz w:val="20"/>
                <w:szCs w:val="20"/>
              </w:rPr>
              <w:t>282</w:t>
            </w:r>
          </w:p>
        </w:tc>
        <w:tc>
          <w:tcPr>
            <w:tcW w:w="1326" w:type="dxa"/>
            <w:tcBorders>
              <w:top w:val="single" w:sz="6" w:space="0" w:color="808080" w:themeColor="background1" w:themeShade="80"/>
              <w:left w:val="nil"/>
              <w:bottom w:val="single" w:sz="4" w:space="0" w:color="D9D9D9" w:themeColor="background1" w:themeShade="D9"/>
              <w:right w:val="nil"/>
            </w:tcBorders>
            <w:tcMar>
              <w:top w:w="100" w:type="dxa"/>
              <w:left w:w="100" w:type="dxa"/>
              <w:bottom w:w="100" w:type="dxa"/>
              <w:right w:w="100" w:type="dxa"/>
            </w:tcMar>
            <w:vAlign w:val="center"/>
          </w:tcPr>
          <w:p w14:paraId="2760A0C2" w14:textId="77777777" w:rsidR="006B6AC3" w:rsidRPr="005E7EC3" w:rsidRDefault="005E7EC3" w:rsidP="00C16FD1">
            <w:pPr>
              <w:spacing w:line="240" w:lineRule="auto"/>
              <w:jc w:val="center"/>
              <w:rPr>
                <w:sz w:val="20"/>
                <w:szCs w:val="20"/>
              </w:rPr>
            </w:pPr>
            <w:r w:rsidRPr="005E7EC3">
              <w:rPr>
                <w:sz w:val="20"/>
                <w:szCs w:val="20"/>
              </w:rPr>
              <w:t>187</w:t>
            </w:r>
          </w:p>
        </w:tc>
        <w:tc>
          <w:tcPr>
            <w:tcW w:w="1326" w:type="dxa"/>
            <w:tcBorders>
              <w:top w:val="single" w:sz="6" w:space="0" w:color="808080" w:themeColor="background1" w:themeShade="80"/>
              <w:left w:val="nil"/>
              <w:bottom w:val="single" w:sz="4" w:space="0" w:color="D9D9D9" w:themeColor="background1" w:themeShade="D9"/>
              <w:right w:val="nil"/>
            </w:tcBorders>
            <w:tcMar>
              <w:top w:w="100" w:type="dxa"/>
              <w:left w:w="100" w:type="dxa"/>
              <w:bottom w:w="100" w:type="dxa"/>
              <w:right w:w="100" w:type="dxa"/>
            </w:tcMar>
            <w:vAlign w:val="center"/>
          </w:tcPr>
          <w:p w14:paraId="4103ED4C" w14:textId="77777777" w:rsidR="006B6AC3" w:rsidRPr="005E7EC3" w:rsidRDefault="005E7EC3" w:rsidP="00C16FD1">
            <w:pPr>
              <w:spacing w:line="240" w:lineRule="auto"/>
              <w:jc w:val="center"/>
              <w:rPr>
                <w:sz w:val="20"/>
                <w:szCs w:val="20"/>
              </w:rPr>
            </w:pPr>
            <w:r w:rsidRPr="005E7EC3">
              <w:rPr>
                <w:sz w:val="20"/>
                <w:szCs w:val="20"/>
              </w:rPr>
              <w:t>215</w:t>
            </w:r>
          </w:p>
        </w:tc>
      </w:tr>
      <w:tr w:rsidR="006B6AC3" w:rsidRPr="005E7EC3" w14:paraId="6CE83B10"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EA9C6BD" w14:textId="77777777" w:rsidR="006B6AC3" w:rsidRPr="005E7EC3" w:rsidRDefault="00C16FD1" w:rsidP="005E7EC3">
            <w:pPr>
              <w:spacing w:line="240" w:lineRule="auto"/>
              <w:rPr>
                <w:b/>
              </w:rPr>
            </w:pPr>
            <w:r w:rsidRPr="005E7EC3">
              <w:rPr>
                <w:b/>
              </w:rPr>
              <w:t xml:space="preserve">STEC </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23A0D3C" w14:textId="77777777" w:rsidR="006B6AC3" w:rsidRPr="005E7EC3" w:rsidRDefault="00C16FD1" w:rsidP="00C16FD1">
            <w:pPr>
              <w:spacing w:line="240" w:lineRule="auto"/>
              <w:jc w:val="center"/>
              <w:rPr>
                <w:sz w:val="20"/>
                <w:szCs w:val="20"/>
              </w:rPr>
            </w:pPr>
            <w:r w:rsidRPr="005E7EC3">
              <w:rPr>
                <w:sz w:val="20"/>
                <w:szCs w:val="20"/>
              </w:rPr>
              <w:t>23 (15)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81AA90F" w14:textId="77777777" w:rsidR="006B6AC3" w:rsidRPr="005E7EC3" w:rsidRDefault="00C16FD1" w:rsidP="00C16FD1">
            <w:pPr>
              <w:spacing w:line="240" w:lineRule="auto"/>
              <w:jc w:val="center"/>
              <w:rPr>
                <w:sz w:val="20"/>
                <w:szCs w:val="20"/>
              </w:rPr>
            </w:pPr>
            <w:r w:rsidRPr="005E7EC3">
              <w:rPr>
                <w:sz w:val="20"/>
                <w:szCs w:val="20"/>
              </w:rPr>
              <w:t>121 (23)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1D4A4BA" w14:textId="77777777" w:rsidR="006B6AC3" w:rsidRPr="005E7EC3" w:rsidRDefault="00C16FD1" w:rsidP="00C16FD1">
            <w:pPr>
              <w:spacing w:line="240" w:lineRule="auto"/>
              <w:jc w:val="center"/>
              <w:rPr>
                <w:sz w:val="20"/>
                <w:szCs w:val="20"/>
              </w:rPr>
            </w:pPr>
            <w:r w:rsidRPr="005E7EC3">
              <w:rPr>
                <w:sz w:val="20"/>
                <w:szCs w:val="20"/>
              </w:rPr>
              <w:t>64 (23)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5C04C36" w14:textId="77777777" w:rsidR="006B6AC3" w:rsidRPr="005E7EC3" w:rsidRDefault="00C16FD1" w:rsidP="00C16FD1">
            <w:pPr>
              <w:spacing w:line="240" w:lineRule="auto"/>
              <w:jc w:val="center"/>
              <w:rPr>
                <w:sz w:val="20"/>
                <w:szCs w:val="20"/>
              </w:rPr>
            </w:pPr>
            <w:r w:rsidRPr="005E7EC3">
              <w:rPr>
                <w:sz w:val="20"/>
                <w:szCs w:val="20"/>
              </w:rPr>
              <w:t>48 (26)</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D3888E3" w14:textId="77777777" w:rsidR="006B6AC3" w:rsidRPr="005E7EC3" w:rsidRDefault="00C16FD1" w:rsidP="00C16FD1">
            <w:pPr>
              <w:spacing w:line="240" w:lineRule="auto"/>
              <w:jc w:val="center"/>
              <w:rPr>
                <w:sz w:val="20"/>
                <w:szCs w:val="20"/>
              </w:rPr>
            </w:pPr>
            <w:r w:rsidRPr="005E7EC3">
              <w:rPr>
                <w:sz w:val="20"/>
                <w:szCs w:val="20"/>
              </w:rPr>
              <w:t>49 (23)</w:t>
            </w:r>
          </w:p>
        </w:tc>
      </w:tr>
      <w:tr w:rsidR="006B6AC3" w:rsidRPr="005E7EC3" w14:paraId="2080B16A"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42EC369" w14:textId="77777777" w:rsidR="006B6AC3" w:rsidRPr="005E7EC3" w:rsidRDefault="00C16FD1" w:rsidP="005E7EC3">
            <w:pPr>
              <w:spacing w:line="240" w:lineRule="auto"/>
              <w:rPr>
                <w:b/>
              </w:rPr>
            </w:pPr>
            <w:r w:rsidRPr="005E7EC3">
              <w:rPr>
                <w:b/>
              </w:rPr>
              <w:t xml:space="preserve">Salmonella </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10B4A85" w14:textId="77777777" w:rsidR="006B6AC3" w:rsidRPr="005E7EC3" w:rsidRDefault="006B6AC3" w:rsidP="00C16FD1">
            <w:pPr>
              <w:spacing w:line="240" w:lineRule="auto"/>
              <w:jc w:val="center"/>
            </w:pP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9368CB6" w14:textId="77777777" w:rsidR="006B6AC3" w:rsidRPr="005E7EC3" w:rsidRDefault="006B6AC3" w:rsidP="00C16FD1">
            <w:pPr>
              <w:spacing w:line="240" w:lineRule="auto"/>
              <w:jc w:val="center"/>
            </w:pP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CC0E507" w14:textId="77777777" w:rsidR="006B6AC3" w:rsidRPr="005E7EC3" w:rsidRDefault="006B6AC3" w:rsidP="00C16FD1">
            <w:pPr>
              <w:spacing w:line="240" w:lineRule="auto"/>
              <w:jc w:val="center"/>
            </w:pP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F1F1F3F" w14:textId="77777777" w:rsidR="006B6AC3" w:rsidRPr="005E7EC3" w:rsidRDefault="006B6AC3" w:rsidP="00C16FD1">
            <w:pPr>
              <w:spacing w:line="240" w:lineRule="auto"/>
              <w:jc w:val="center"/>
            </w:pP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7FEAEB2" w14:textId="77777777" w:rsidR="006B6AC3" w:rsidRPr="005E7EC3" w:rsidRDefault="006B6AC3" w:rsidP="00C16FD1">
            <w:pPr>
              <w:spacing w:line="240" w:lineRule="auto"/>
              <w:jc w:val="center"/>
            </w:pPr>
          </w:p>
        </w:tc>
      </w:tr>
      <w:tr w:rsidR="006B6AC3" w:rsidRPr="005E7EC3" w14:paraId="431B7A5E"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42305AE" w14:textId="77777777" w:rsidR="006B6AC3" w:rsidRPr="005E7EC3" w:rsidRDefault="00C16FD1" w:rsidP="00C16FD1">
            <w:pPr>
              <w:spacing w:line="240" w:lineRule="auto"/>
              <w:ind w:left="288"/>
              <w:rPr>
                <w:sz w:val="20"/>
                <w:szCs w:val="20"/>
              </w:rPr>
            </w:pPr>
            <w:proofErr w:type="spellStart"/>
            <w:r w:rsidRPr="005E7EC3">
              <w:rPr>
                <w:sz w:val="20"/>
                <w:szCs w:val="20"/>
              </w:rPr>
              <w:t>Braenderup</w:t>
            </w:r>
            <w:proofErr w:type="spellEnd"/>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E9D9357" w14:textId="77777777" w:rsidR="006B6AC3" w:rsidRPr="005E7EC3" w:rsidRDefault="00C16FD1" w:rsidP="00C16FD1">
            <w:pPr>
              <w:spacing w:line="240" w:lineRule="auto"/>
              <w:jc w:val="center"/>
              <w:rPr>
                <w:sz w:val="20"/>
                <w:szCs w:val="20"/>
              </w:rPr>
            </w:pPr>
            <w:r w:rsidRPr="005E7EC3">
              <w:rPr>
                <w:sz w:val="20"/>
                <w:szCs w:val="20"/>
              </w:rPr>
              <w:t>1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E2A541D" w14:textId="77777777" w:rsidR="006B6AC3" w:rsidRPr="005E7EC3" w:rsidRDefault="00C16FD1" w:rsidP="00C16FD1">
            <w:pPr>
              <w:spacing w:line="240" w:lineRule="auto"/>
              <w:jc w:val="center"/>
              <w:rPr>
                <w:sz w:val="20"/>
                <w:szCs w:val="20"/>
              </w:rPr>
            </w:pPr>
            <w:r w:rsidRPr="005E7EC3">
              <w:rPr>
                <w:sz w:val="20"/>
                <w:szCs w:val="20"/>
              </w:rPr>
              <w:t>8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8E99868" w14:textId="77777777" w:rsidR="006B6AC3" w:rsidRPr="005E7EC3" w:rsidRDefault="00C16FD1" w:rsidP="00C16FD1">
            <w:pPr>
              <w:spacing w:line="240" w:lineRule="auto"/>
              <w:jc w:val="center"/>
              <w:rPr>
                <w:sz w:val="20"/>
                <w:szCs w:val="20"/>
              </w:rPr>
            </w:pPr>
            <w:r w:rsidRPr="005E7EC3">
              <w:rPr>
                <w:sz w:val="20"/>
                <w:szCs w:val="20"/>
              </w:rPr>
              <w:t>7 (2)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4888648" w14:textId="77777777" w:rsidR="006B6AC3" w:rsidRPr="005E7EC3" w:rsidRDefault="00C16FD1" w:rsidP="00C16FD1">
            <w:pPr>
              <w:spacing w:line="240" w:lineRule="auto"/>
              <w:jc w:val="center"/>
              <w:rPr>
                <w:sz w:val="20"/>
                <w:szCs w:val="20"/>
              </w:rPr>
            </w:pPr>
            <w:r w:rsidRPr="005E7EC3">
              <w:rPr>
                <w:sz w:val="20"/>
                <w:szCs w:val="20"/>
              </w:rPr>
              <w:t>6 (3)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49429FD" w14:textId="77777777" w:rsidR="006B6AC3" w:rsidRPr="005E7EC3" w:rsidRDefault="00C16FD1" w:rsidP="00C16FD1">
            <w:pPr>
              <w:spacing w:line="240" w:lineRule="auto"/>
              <w:jc w:val="center"/>
              <w:rPr>
                <w:sz w:val="20"/>
                <w:szCs w:val="20"/>
              </w:rPr>
            </w:pPr>
            <w:r w:rsidRPr="005E7EC3">
              <w:rPr>
                <w:sz w:val="20"/>
                <w:szCs w:val="20"/>
              </w:rPr>
              <w:t>1 (0)</w:t>
            </w:r>
          </w:p>
        </w:tc>
      </w:tr>
      <w:tr w:rsidR="006B6AC3" w:rsidRPr="005E7EC3" w14:paraId="08AD75F6"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0324F7A" w14:textId="77777777" w:rsidR="006B6AC3" w:rsidRPr="005E7EC3" w:rsidRDefault="00C16FD1" w:rsidP="00C16FD1">
            <w:pPr>
              <w:spacing w:line="240" w:lineRule="auto"/>
              <w:ind w:left="288"/>
              <w:rPr>
                <w:sz w:val="20"/>
                <w:szCs w:val="20"/>
              </w:rPr>
            </w:pPr>
            <w:r w:rsidRPr="005E7EC3">
              <w:rPr>
                <w:sz w:val="20"/>
                <w:szCs w:val="20"/>
              </w:rPr>
              <w:t>Enteritidis</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51FC14D" w14:textId="77777777" w:rsidR="006B6AC3" w:rsidRPr="005E7EC3" w:rsidRDefault="00C16FD1" w:rsidP="00C16FD1">
            <w:pPr>
              <w:spacing w:line="240" w:lineRule="auto"/>
              <w:jc w:val="center"/>
              <w:rPr>
                <w:sz w:val="20"/>
                <w:szCs w:val="20"/>
              </w:rPr>
            </w:pPr>
            <w:r w:rsidRPr="005E7EC3">
              <w:rPr>
                <w:sz w:val="20"/>
                <w:szCs w:val="20"/>
              </w:rPr>
              <w:t>103 (66)</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E4799D6" w14:textId="77777777" w:rsidR="006B6AC3" w:rsidRPr="005E7EC3" w:rsidRDefault="00C16FD1" w:rsidP="00C16FD1">
            <w:pPr>
              <w:spacing w:line="240" w:lineRule="auto"/>
              <w:jc w:val="center"/>
              <w:rPr>
                <w:sz w:val="20"/>
                <w:szCs w:val="20"/>
              </w:rPr>
            </w:pPr>
            <w:r w:rsidRPr="005E7EC3">
              <w:rPr>
                <w:sz w:val="20"/>
                <w:szCs w:val="20"/>
              </w:rPr>
              <w:t>70 (13)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BE5921C" w14:textId="77777777" w:rsidR="006B6AC3" w:rsidRPr="005E7EC3" w:rsidRDefault="00C16FD1" w:rsidP="00C16FD1">
            <w:pPr>
              <w:spacing w:line="240" w:lineRule="auto"/>
              <w:jc w:val="center"/>
              <w:rPr>
                <w:sz w:val="20"/>
                <w:szCs w:val="20"/>
              </w:rPr>
            </w:pPr>
            <w:r w:rsidRPr="005E7EC3">
              <w:rPr>
                <w:sz w:val="20"/>
                <w:szCs w:val="20"/>
              </w:rPr>
              <w:t>20 (7)</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123478A" w14:textId="77777777" w:rsidR="006B6AC3" w:rsidRPr="005E7EC3" w:rsidRDefault="00C16FD1" w:rsidP="00C16FD1">
            <w:pPr>
              <w:spacing w:line="240" w:lineRule="auto"/>
              <w:jc w:val="center"/>
              <w:rPr>
                <w:sz w:val="20"/>
                <w:szCs w:val="20"/>
              </w:rPr>
            </w:pPr>
            <w:r w:rsidRPr="005E7EC3">
              <w:rPr>
                <w:sz w:val="20"/>
                <w:szCs w:val="20"/>
              </w:rPr>
              <w:t>7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17C4D47" w14:textId="77777777" w:rsidR="006B6AC3" w:rsidRPr="005E7EC3" w:rsidRDefault="00C16FD1" w:rsidP="00C16FD1">
            <w:pPr>
              <w:spacing w:line="240" w:lineRule="auto"/>
              <w:jc w:val="center"/>
              <w:rPr>
                <w:sz w:val="20"/>
                <w:szCs w:val="20"/>
              </w:rPr>
            </w:pPr>
            <w:r w:rsidRPr="005E7EC3">
              <w:rPr>
                <w:sz w:val="20"/>
                <w:szCs w:val="20"/>
              </w:rPr>
              <w:t>19 (9)</w:t>
            </w:r>
          </w:p>
        </w:tc>
      </w:tr>
      <w:tr w:rsidR="006B6AC3" w:rsidRPr="005E7EC3" w14:paraId="6A2E2206"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19317B1" w14:textId="77777777" w:rsidR="006B6AC3" w:rsidRPr="005E7EC3" w:rsidRDefault="00C16FD1" w:rsidP="00C16FD1">
            <w:pPr>
              <w:spacing w:line="240" w:lineRule="auto"/>
              <w:ind w:left="288"/>
              <w:rPr>
                <w:sz w:val="20"/>
                <w:szCs w:val="20"/>
              </w:rPr>
            </w:pPr>
            <w:r w:rsidRPr="005E7EC3">
              <w:rPr>
                <w:sz w:val="20"/>
                <w:szCs w:val="20"/>
              </w:rPr>
              <w:t>Heidelberg</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300930F" w14:textId="77777777" w:rsidR="006B6AC3" w:rsidRPr="005E7EC3" w:rsidRDefault="00C16FD1" w:rsidP="00C16FD1">
            <w:pPr>
              <w:spacing w:line="240" w:lineRule="auto"/>
              <w:jc w:val="center"/>
              <w:rPr>
                <w:sz w:val="20"/>
                <w:szCs w:val="20"/>
              </w:rPr>
            </w:pPr>
            <w:r w:rsidRPr="005E7EC3">
              <w:rPr>
                <w:sz w:val="20"/>
                <w:szCs w:val="20"/>
              </w:rPr>
              <w:t>7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8164AF1" w14:textId="77777777" w:rsidR="006B6AC3" w:rsidRPr="005E7EC3" w:rsidRDefault="00C16FD1" w:rsidP="00C16FD1">
            <w:pPr>
              <w:spacing w:line="240" w:lineRule="auto"/>
              <w:jc w:val="center"/>
              <w:rPr>
                <w:sz w:val="20"/>
                <w:szCs w:val="20"/>
              </w:rPr>
            </w:pPr>
            <w:r w:rsidRPr="005E7EC3">
              <w:rPr>
                <w:sz w:val="20"/>
                <w:szCs w:val="20"/>
              </w:rPr>
              <w:t>25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A45D023" w14:textId="77777777" w:rsidR="006B6AC3" w:rsidRPr="005E7EC3" w:rsidRDefault="00C16FD1" w:rsidP="00C16FD1">
            <w:pPr>
              <w:spacing w:line="240" w:lineRule="auto"/>
              <w:jc w:val="center"/>
              <w:rPr>
                <w:sz w:val="20"/>
                <w:szCs w:val="20"/>
              </w:rPr>
            </w:pPr>
            <w:r w:rsidRPr="005E7EC3">
              <w:rPr>
                <w:sz w:val="20"/>
                <w:szCs w:val="20"/>
              </w:rPr>
              <w:t>1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34E8C03" w14:textId="77777777" w:rsidR="006B6AC3" w:rsidRPr="005E7EC3" w:rsidRDefault="00C16FD1" w:rsidP="00C16FD1">
            <w:pPr>
              <w:spacing w:line="240" w:lineRule="auto"/>
              <w:jc w:val="center"/>
              <w:rPr>
                <w:sz w:val="20"/>
                <w:szCs w:val="20"/>
              </w:rPr>
            </w:pPr>
            <w:r w:rsidRPr="005E7EC3">
              <w:rPr>
                <w:sz w:val="20"/>
                <w:szCs w:val="20"/>
              </w:rPr>
              <w:t>2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75DF287" w14:textId="77777777" w:rsidR="006B6AC3" w:rsidRPr="005E7EC3" w:rsidRDefault="00C16FD1" w:rsidP="00C16FD1">
            <w:pPr>
              <w:spacing w:line="240" w:lineRule="auto"/>
              <w:jc w:val="center"/>
              <w:rPr>
                <w:sz w:val="20"/>
                <w:szCs w:val="20"/>
              </w:rPr>
            </w:pPr>
            <w:r w:rsidRPr="005E7EC3">
              <w:rPr>
                <w:sz w:val="20"/>
                <w:szCs w:val="20"/>
              </w:rPr>
              <w:t>6 (3)</w:t>
            </w:r>
          </w:p>
        </w:tc>
      </w:tr>
      <w:tr w:rsidR="006B6AC3" w:rsidRPr="005E7EC3" w14:paraId="7D0FB052"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6DC3034" w14:textId="77777777" w:rsidR="006B6AC3" w:rsidRPr="005E7EC3" w:rsidRDefault="00C16FD1" w:rsidP="00C16FD1">
            <w:pPr>
              <w:spacing w:line="240" w:lineRule="auto"/>
              <w:ind w:left="288"/>
              <w:rPr>
                <w:sz w:val="20"/>
                <w:szCs w:val="20"/>
              </w:rPr>
            </w:pPr>
            <w:r w:rsidRPr="005E7EC3">
              <w:rPr>
                <w:sz w:val="20"/>
                <w:szCs w:val="20"/>
              </w:rPr>
              <w:t>I 4,[5],</w:t>
            </w:r>
            <w:proofErr w:type="gramStart"/>
            <w:r w:rsidRPr="005E7EC3">
              <w:rPr>
                <w:sz w:val="20"/>
                <w:szCs w:val="20"/>
              </w:rPr>
              <w:t>12:i</w:t>
            </w:r>
            <w:proofErr w:type="gramEnd"/>
            <w:r w:rsidRPr="005E7EC3">
              <w:rPr>
                <w:sz w:val="20"/>
                <w:szCs w:val="20"/>
              </w:rPr>
              <w:t>:-</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831DD35"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C001B70" w14:textId="77777777" w:rsidR="006B6AC3" w:rsidRPr="005E7EC3" w:rsidRDefault="00C16FD1" w:rsidP="00C16FD1">
            <w:pPr>
              <w:spacing w:line="240" w:lineRule="auto"/>
              <w:jc w:val="center"/>
              <w:rPr>
                <w:sz w:val="20"/>
                <w:szCs w:val="20"/>
              </w:rPr>
            </w:pPr>
            <w:r w:rsidRPr="005E7EC3">
              <w:rPr>
                <w:sz w:val="20"/>
                <w:szCs w:val="20"/>
              </w:rPr>
              <w:t>12 (2)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B2961B7" w14:textId="77777777" w:rsidR="006B6AC3" w:rsidRPr="005E7EC3" w:rsidRDefault="00C16FD1" w:rsidP="00C16FD1">
            <w:pPr>
              <w:spacing w:line="240" w:lineRule="auto"/>
              <w:jc w:val="center"/>
              <w:rPr>
                <w:sz w:val="20"/>
                <w:szCs w:val="20"/>
              </w:rPr>
            </w:pPr>
            <w:r w:rsidRPr="005E7EC3">
              <w:rPr>
                <w:sz w:val="20"/>
                <w:szCs w:val="20"/>
              </w:rPr>
              <w:t>2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D969501" w14:textId="77777777" w:rsidR="006B6AC3" w:rsidRPr="005E7EC3" w:rsidRDefault="00C16FD1" w:rsidP="00C16FD1">
            <w:pPr>
              <w:spacing w:line="240" w:lineRule="auto"/>
              <w:jc w:val="center"/>
              <w:rPr>
                <w:sz w:val="20"/>
                <w:szCs w:val="20"/>
              </w:rPr>
            </w:pPr>
            <w:r w:rsidRPr="005E7EC3">
              <w:rPr>
                <w:sz w:val="20"/>
                <w:szCs w:val="20"/>
              </w:rPr>
              <w:t>9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4DF1405" w14:textId="77777777" w:rsidR="006B6AC3" w:rsidRPr="005E7EC3" w:rsidRDefault="00C16FD1" w:rsidP="00C16FD1">
            <w:pPr>
              <w:spacing w:line="240" w:lineRule="auto"/>
              <w:jc w:val="center"/>
              <w:rPr>
                <w:sz w:val="20"/>
                <w:szCs w:val="20"/>
              </w:rPr>
            </w:pPr>
            <w:r w:rsidRPr="005E7EC3">
              <w:rPr>
                <w:sz w:val="20"/>
                <w:szCs w:val="20"/>
              </w:rPr>
              <w:t>4 (2)</w:t>
            </w:r>
          </w:p>
        </w:tc>
      </w:tr>
      <w:tr w:rsidR="006B6AC3" w:rsidRPr="005E7EC3" w14:paraId="10453683"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DEC35F2" w14:textId="77777777" w:rsidR="006B6AC3" w:rsidRPr="005E7EC3" w:rsidRDefault="00C16FD1" w:rsidP="00C16FD1">
            <w:pPr>
              <w:spacing w:line="240" w:lineRule="auto"/>
              <w:ind w:left="288"/>
              <w:rPr>
                <w:sz w:val="20"/>
                <w:szCs w:val="20"/>
              </w:rPr>
            </w:pPr>
            <w:proofErr w:type="spellStart"/>
            <w:r w:rsidRPr="005E7EC3">
              <w:rPr>
                <w:sz w:val="20"/>
                <w:szCs w:val="20"/>
              </w:rPr>
              <w:t>Javiana</w:t>
            </w:r>
            <w:proofErr w:type="spellEnd"/>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9DE5E01"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2C92513" w14:textId="77777777" w:rsidR="006B6AC3" w:rsidRPr="005E7EC3" w:rsidRDefault="00C16FD1" w:rsidP="00C16FD1">
            <w:pPr>
              <w:spacing w:line="240" w:lineRule="auto"/>
              <w:jc w:val="center"/>
              <w:rPr>
                <w:sz w:val="20"/>
                <w:szCs w:val="20"/>
              </w:rPr>
            </w:pPr>
            <w:r w:rsidRPr="005E7EC3">
              <w:rPr>
                <w:sz w:val="20"/>
                <w:szCs w:val="20"/>
              </w:rPr>
              <w:t>5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9A04C81" w14:textId="77777777" w:rsidR="006B6AC3" w:rsidRPr="005E7EC3" w:rsidRDefault="00C16FD1" w:rsidP="00C16FD1">
            <w:pPr>
              <w:spacing w:line="240" w:lineRule="auto"/>
              <w:jc w:val="center"/>
              <w:rPr>
                <w:sz w:val="20"/>
                <w:szCs w:val="20"/>
              </w:rPr>
            </w:pPr>
            <w:r w:rsidRPr="005E7EC3">
              <w:rPr>
                <w:sz w:val="20"/>
                <w:szCs w:val="20"/>
              </w:rPr>
              <w:t>14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5A3BB6C"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559C771" w14:textId="77777777" w:rsidR="006B6AC3" w:rsidRPr="005E7EC3" w:rsidRDefault="00C16FD1" w:rsidP="00C16FD1">
            <w:pPr>
              <w:spacing w:line="240" w:lineRule="auto"/>
              <w:jc w:val="center"/>
              <w:rPr>
                <w:sz w:val="20"/>
                <w:szCs w:val="20"/>
              </w:rPr>
            </w:pPr>
            <w:r w:rsidRPr="005E7EC3">
              <w:rPr>
                <w:sz w:val="20"/>
                <w:szCs w:val="20"/>
              </w:rPr>
              <w:t>3 (1)</w:t>
            </w:r>
          </w:p>
        </w:tc>
      </w:tr>
      <w:tr w:rsidR="006B6AC3" w:rsidRPr="005E7EC3" w14:paraId="681FDD9B"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A48E7D3" w14:textId="77777777" w:rsidR="006B6AC3" w:rsidRPr="005E7EC3" w:rsidRDefault="00C16FD1" w:rsidP="00C16FD1">
            <w:pPr>
              <w:spacing w:line="240" w:lineRule="auto"/>
              <w:ind w:left="288"/>
              <w:rPr>
                <w:sz w:val="20"/>
                <w:szCs w:val="20"/>
              </w:rPr>
            </w:pPr>
            <w:r w:rsidRPr="005E7EC3">
              <w:rPr>
                <w:sz w:val="20"/>
                <w:szCs w:val="20"/>
              </w:rPr>
              <w:t>Montevideo</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9F2783F"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5FBE6A0" w14:textId="77777777" w:rsidR="006B6AC3" w:rsidRPr="005E7EC3" w:rsidRDefault="00C16FD1" w:rsidP="00C16FD1">
            <w:pPr>
              <w:spacing w:line="240" w:lineRule="auto"/>
              <w:jc w:val="center"/>
              <w:rPr>
                <w:sz w:val="20"/>
                <w:szCs w:val="20"/>
              </w:rPr>
            </w:pPr>
            <w:r w:rsidRPr="005E7EC3">
              <w:rPr>
                <w:sz w:val="20"/>
                <w:szCs w:val="20"/>
              </w:rPr>
              <w:t>6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BCB4484" w14:textId="77777777" w:rsidR="006B6AC3" w:rsidRPr="005E7EC3" w:rsidRDefault="00C16FD1" w:rsidP="00C16FD1">
            <w:pPr>
              <w:spacing w:line="240" w:lineRule="auto"/>
              <w:jc w:val="center"/>
              <w:rPr>
                <w:sz w:val="20"/>
                <w:szCs w:val="20"/>
              </w:rPr>
            </w:pPr>
            <w:r w:rsidRPr="005E7EC3">
              <w:rPr>
                <w:sz w:val="20"/>
                <w:szCs w:val="20"/>
              </w:rPr>
              <w:t>2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010653A" w14:textId="77777777" w:rsidR="006B6AC3" w:rsidRPr="005E7EC3" w:rsidRDefault="00C16FD1" w:rsidP="00C16FD1">
            <w:pPr>
              <w:spacing w:line="240" w:lineRule="auto"/>
              <w:jc w:val="center"/>
              <w:rPr>
                <w:sz w:val="20"/>
                <w:szCs w:val="20"/>
              </w:rPr>
            </w:pPr>
            <w:r w:rsidRPr="005E7EC3">
              <w:rPr>
                <w:sz w:val="20"/>
                <w:szCs w:val="20"/>
              </w:rPr>
              <w:t>9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00843DA" w14:textId="77777777" w:rsidR="006B6AC3" w:rsidRPr="005E7EC3" w:rsidRDefault="00C16FD1" w:rsidP="00C16FD1">
            <w:pPr>
              <w:spacing w:line="240" w:lineRule="auto"/>
              <w:jc w:val="center"/>
              <w:rPr>
                <w:sz w:val="20"/>
                <w:szCs w:val="20"/>
              </w:rPr>
            </w:pPr>
            <w:r w:rsidRPr="005E7EC3">
              <w:rPr>
                <w:sz w:val="20"/>
                <w:szCs w:val="20"/>
              </w:rPr>
              <w:t>4 (2)</w:t>
            </w:r>
          </w:p>
        </w:tc>
      </w:tr>
      <w:tr w:rsidR="006B6AC3" w:rsidRPr="005E7EC3" w14:paraId="5A8980CE"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985743A" w14:textId="77777777" w:rsidR="006B6AC3" w:rsidRPr="005E7EC3" w:rsidRDefault="00C16FD1" w:rsidP="00C16FD1">
            <w:pPr>
              <w:spacing w:line="240" w:lineRule="auto"/>
              <w:ind w:left="288"/>
              <w:rPr>
                <w:sz w:val="20"/>
                <w:szCs w:val="20"/>
              </w:rPr>
            </w:pPr>
            <w:r w:rsidRPr="005E7EC3">
              <w:rPr>
                <w:sz w:val="20"/>
                <w:szCs w:val="20"/>
              </w:rPr>
              <w:t>Newport</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FC8A4A4"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F612409" w14:textId="77777777" w:rsidR="006B6AC3" w:rsidRPr="005E7EC3" w:rsidRDefault="00C16FD1" w:rsidP="00C16FD1">
            <w:pPr>
              <w:spacing w:line="240" w:lineRule="auto"/>
              <w:jc w:val="center"/>
              <w:rPr>
                <w:sz w:val="20"/>
                <w:szCs w:val="20"/>
              </w:rPr>
            </w:pPr>
            <w:r w:rsidRPr="005E7EC3">
              <w:rPr>
                <w:sz w:val="20"/>
                <w:szCs w:val="20"/>
              </w:rPr>
              <w:t>25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CB03BDE" w14:textId="77777777" w:rsidR="006B6AC3" w:rsidRPr="005E7EC3" w:rsidRDefault="00C16FD1" w:rsidP="00C16FD1">
            <w:pPr>
              <w:spacing w:line="240" w:lineRule="auto"/>
              <w:jc w:val="center"/>
              <w:rPr>
                <w:sz w:val="20"/>
                <w:szCs w:val="20"/>
              </w:rPr>
            </w:pPr>
            <w:r w:rsidRPr="005E7EC3">
              <w:rPr>
                <w:sz w:val="20"/>
                <w:szCs w:val="20"/>
              </w:rPr>
              <w:t>33 (12)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FF5A23D"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D5E0242" w14:textId="77777777" w:rsidR="006B6AC3" w:rsidRPr="005E7EC3" w:rsidRDefault="00C16FD1" w:rsidP="00C16FD1">
            <w:pPr>
              <w:spacing w:line="240" w:lineRule="auto"/>
              <w:jc w:val="center"/>
              <w:rPr>
                <w:sz w:val="20"/>
                <w:szCs w:val="20"/>
              </w:rPr>
            </w:pPr>
            <w:r w:rsidRPr="005E7EC3">
              <w:rPr>
                <w:sz w:val="20"/>
                <w:szCs w:val="20"/>
              </w:rPr>
              <w:t>8 (4)</w:t>
            </w:r>
          </w:p>
        </w:tc>
      </w:tr>
      <w:tr w:rsidR="006B6AC3" w:rsidRPr="005E7EC3" w14:paraId="440F4F10"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81F4F14" w14:textId="77777777" w:rsidR="006B6AC3" w:rsidRPr="005E7EC3" w:rsidRDefault="00C16FD1" w:rsidP="00C16FD1">
            <w:pPr>
              <w:spacing w:line="240" w:lineRule="auto"/>
              <w:ind w:left="288"/>
              <w:rPr>
                <w:sz w:val="20"/>
                <w:szCs w:val="20"/>
              </w:rPr>
            </w:pPr>
            <w:proofErr w:type="spellStart"/>
            <w:r w:rsidRPr="005E7EC3">
              <w:rPr>
                <w:sz w:val="20"/>
                <w:szCs w:val="20"/>
              </w:rPr>
              <w:t>Paratyphi</w:t>
            </w:r>
            <w:proofErr w:type="spellEnd"/>
            <w:r w:rsidRPr="005E7EC3">
              <w:rPr>
                <w:sz w:val="20"/>
                <w:szCs w:val="20"/>
              </w:rPr>
              <w:t xml:space="preserve"> B</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4298FDB"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9807304"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FC92B9B" w14:textId="77777777" w:rsidR="006B6AC3" w:rsidRPr="005E7EC3" w:rsidRDefault="00C16FD1" w:rsidP="00C16FD1">
            <w:pPr>
              <w:spacing w:line="240" w:lineRule="auto"/>
              <w:jc w:val="center"/>
              <w:rPr>
                <w:sz w:val="20"/>
                <w:szCs w:val="20"/>
              </w:rPr>
            </w:pPr>
            <w:r w:rsidRPr="005E7EC3">
              <w:rPr>
                <w:sz w:val="20"/>
                <w:szCs w:val="20"/>
              </w:rPr>
              <w:t>1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39ABA45" w14:textId="77777777" w:rsidR="006B6AC3" w:rsidRPr="005E7EC3" w:rsidRDefault="00C16FD1" w:rsidP="00C16FD1">
            <w:pPr>
              <w:spacing w:line="240" w:lineRule="auto"/>
              <w:jc w:val="center"/>
              <w:rPr>
                <w:sz w:val="20"/>
                <w:szCs w:val="20"/>
              </w:rPr>
            </w:pPr>
            <w:r w:rsidRPr="005E7EC3">
              <w:rPr>
                <w:sz w:val="20"/>
                <w:szCs w:val="20"/>
              </w:rPr>
              <w:t>3 (2)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1E89E57" w14:textId="77777777" w:rsidR="006B6AC3" w:rsidRPr="005E7EC3" w:rsidRDefault="00C16FD1" w:rsidP="00C16FD1">
            <w:pPr>
              <w:spacing w:line="240" w:lineRule="auto"/>
              <w:jc w:val="center"/>
              <w:rPr>
                <w:sz w:val="20"/>
                <w:szCs w:val="20"/>
              </w:rPr>
            </w:pPr>
            <w:r w:rsidRPr="005E7EC3">
              <w:rPr>
                <w:sz w:val="20"/>
                <w:szCs w:val="20"/>
              </w:rPr>
              <w:t>4 (2)</w:t>
            </w:r>
          </w:p>
        </w:tc>
      </w:tr>
      <w:tr w:rsidR="006B6AC3" w:rsidRPr="005E7EC3" w14:paraId="7BFFDEC5"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A590264" w14:textId="77777777" w:rsidR="006B6AC3" w:rsidRPr="005E7EC3" w:rsidRDefault="00C16FD1" w:rsidP="00C16FD1">
            <w:pPr>
              <w:spacing w:line="240" w:lineRule="auto"/>
              <w:ind w:left="288"/>
              <w:rPr>
                <w:sz w:val="20"/>
                <w:szCs w:val="20"/>
              </w:rPr>
            </w:pPr>
            <w:proofErr w:type="spellStart"/>
            <w:r w:rsidRPr="005E7EC3">
              <w:rPr>
                <w:sz w:val="20"/>
                <w:szCs w:val="20"/>
              </w:rPr>
              <w:t>Saintpaul</w:t>
            </w:r>
            <w:proofErr w:type="spellEnd"/>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3BD672E" w14:textId="77777777" w:rsidR="006B6AC3" w:rsidRPr="005E7EC3" w:rsidRDefault="00C16FD1" w:rsidP="00C16FD1">
            <w:pPr>
              <w:spacing w:line="240" w:lineRule="auto"/>
              <w:jc w:val="center"/>
              <w:rPr>
                <w:sz w:val="20"/>
                <w:szCs w:val="20"/>
              </w:rPr>
            </w:pPr>
            <w:r w:rsidRPr="005E7EC3">
              <w:rPr>
                <w:sz w:val="20"/>
                <w:szCs w:val="20"/>
              </w:rPr>
              <w:t>1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42C3A08" w14:textId="77777777" w:rsidR="006B6AC3" w:rsidRPr="005E7EC3" w:rsidRDefault="00C16FD1" w:rsidP="00C16FD1">
            <w:pPr>
              <w:spacing w:line="240" w:lineRule="auto"/>
              <w:jc w:val="center"/>
              <w:rPr>
                <w:sz w:val="20"/>
                <w:szCs w:val="20"/>
              </w:rPr>
            </w:pPr>
            <w:r w:rsidRPr="005E7EC3">
              <w:rPr>
                <w:sz w:val="20"/>
                <w:szCs w:val="20"/>
              </w:rPr>
              <w:t>4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FBB3B71" w14:textId="77777777" w:rsidR="006B6AC3" w:rsidRPr="005E7EC3" w:rsidRDefault="00C16FD1" w:rsidP="00C16FD1">
            <w:pPr>
              <w:spacing w:line="240" w:lineRule="auto"/>
              <w:jc w:val="center"/>
              <w:rPr>
                <w:sz w:val="20"/>
                <w:szCs w:val="20"/>
              </w:rPr>
            </w:pPr>
            <w:r w:rsidRPr="005E7EC3">
              <w:rPr>
                <w:sz w:val="20"/>
                <w:szCs w:val="20"/>
              </w:rPr>
              <w:t>13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CE445AE" w14:textId="77777777" w:rsidR="006B6AC3" w:rsidRPr="005E7EC3" w:rsidRDefault="00C16FD1" w:rsidP="00C16FD1">
            <w:pPr>
              <w:spacing w:line="240" w:lineRule="auto"/>
              <w:jc w:val="center"/>
              <w:rPr>
                <w:sz w:val="20"/>
                <w:szCs w:val="20"/>
              </w:rPr>
            </w:pPr>
            <w:r w:rsidRPr="005E7EC3">
              <w:rPr>
                <w:sz w:val="20"/>
                <w:szCs w:val="20"/>
              </w:rPr>
              <w:t>1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C51DFB4" w14:textId="77777777" w:rsidR="006B6AC3" w:rsidRPr="005E7EC3" w:rsidRDefault="00C16FD1" w:rsidP="00C16FD1">
            <w:pPr>
              <w:spacing w:line="240" w:lineRule="auto"/>
              <w:jc w:val="center"/>
              <w:rPr>
                <w:sz w:val="20"/>
                <w:szCs w:val="20"/>
              </w:rPr>
            </w:pPr>
            <w:r w:rsidRPr="005E7EC3">
              <w:rPr>
                <w:sz w:val="20"/>
                <w:szCs w:val="20"/>
              </w:rPr>
              <w:t>3 (1)</w:t>
            </w:r>
          </w:p>
        </w:tc>
      </w:tr>
      <w:tr w:rsidR="006B6AC3" w:rsidRPr="005E7EC3" w14:paraId="64CA605E"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212185D" w14:textId="77777777" w:rsidR="006B6AC3" w:rsidRPr="005E7EC3" w:rsidRDefault="00C16FD1" w:rsidP="00C16FD1">
            <w:pPr>
              <w:spacing w:line="240" w:lineRule="auto"/>
              <w:ind w:left="288"/>
              <w:rPr>
                <w:sz w:val="20"/>
                <w:szCs w:val="20"/>
              </w:rPr>
            </w:pPr>
            <w:r w:rsidRPr="005E7EC3">
              <w:rPr>
                <w:sz w:val="20"/>
                <w:szCs w:val="20"/>
              </w:rPr>
              <w:t>Typhimurium</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B3D77BC" w14:textId="77777777" w:rsidR="006B6AC3" w:rsidRPr="005E7EC3" w:rsidRDefault="00C16FD1" w:rsidP="00C16FD1">
            <w:pPr>
              <w:spacing w:line="240" w:lineRule="auto"/>
              <w:jc w:val="center"/>
              <w:rPr>
                <w:sz w:val="20"/>
                <w:szCs w:val="20"/>
              </w:rPr>
            </w:pPr>
            <w:r w:rsidRPr="005E7EC3">
              <w:rPr>
                <w:sz w:val="20"/>
                <w:szCs w:val="20"/>
              </w:rPr>
              <w:t>5 (3)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02739DE" w14:textId="77777777" w:rsidR="006B6AC3" w:rsidRPr="005E7EC3" w:rsidRDefault="00C16FD1" w:rsidP="00C16FD1">
            <w:pPr>
              <w:spacing w:line="240" w:lineRule="auto"/>
              <w:jc w:val="center"/>
              <w:rPr>
                <w:sz w:val="20"/>
                <w:szCs w:val="20"/>
              </w:rPr>
            </w:pPr>
            <w:r w:rsidRPr="005E7EC3">
              <w:rPr>
                <w:sz w:val="20"/>
                <w:szCs w:val="20"/>
              </w:rPr>
              <w:t>46 (9)</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BE3D9EF" w14:textId="77777777" w:rsidR="006B6AC3" w:rsidRPr="005E7EC3" w:rsidRDefault="00C16FD1" w:rsidP="00C16FD1">
            <w:pPr>
              <w:spacing w:line="240" w:lineRule="auto"/>
              <w:jc w:val="center"/>
              <w:rPr>
                <w:sz w:val="20"/>
                <w:szCs w:val="20"/>
              </w:rPr>
            </w:pPr>
            <w:r w:rsidRPr="005E7EC3">
              <w:rPr>
                <w:sz w:val="20"/>
                <w:szCs w:val="20"/>
              </w:rPr>
              <w:t>14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F2C6909" w14:textId="77777777" w:rsidR="006B6AC3" w:rsidRPr="005E7EC3" w:rsidRDefault="00C16FD1" w:rsidP="00C16FD1">
            <w:pPr>
              <w:spacing w:line="240" w:lineRule="auto"/>
              <w:jc w:val="center"/>
              <w:rPr>
                <w:sz w:val="20"/>
                <w:szCs w:val="20"/>
              </w:rPr>
            </w:pPr>
            <w:r w:rsidRPr="005E7EC3">
              <w:rPr>
                <w:sz w:val="20"/>
                <w:szCs w:val="20"/>
              </w:rPr>
              <w:t>28 (15)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5C6557C" w14:textId="77777777" w:rsidR="006B6AC3" w:rsidRPr="005E7EC3" w:rsidRDefault="00C16FD1" w:rsidP="00C16FD1">
            <w:pPr>
              <w:spacing w:line="240" w:lineRule="auto"/>
              <w:jc w:val="center"/>
              <w:rPr>
                <w:sz w:val="20"/>
                <w:szCs w:val="20"/>
              </w:rPr>
            </w:pPr>
            <w:r w:rsidRPr="005E7EC3">
              <w:rPr>
                <w:sz w:val="20"/>
                <w:szCs w:val="20"/>
              </w:rPr>
              <w:t>28 (13)</w:t>
            </w:r>
          </w:p>
        </w:tc>
      </w:tr>
      <w:tr w:rsidR="006B6AC3" w:rsidRPr="005E7EC3" w14:paraId="5B28631C"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2DFECAF" w14:textId="77777777" w:rsidR="006B6AC3" w:rsidRPr="005E7EC3" w:rsidRDefault="00C16FD1" w:rsidP="00C16FD1">
            <w:pPr>
              <w:spacing w:line="240" w:lineRule="auto"/>
              <w:ind w:left="288"/>
              <w:rPr>
                <w:sz w:val="20"/>
                <w:szCs w:val="20"/>
              </w:rPr>
            </w:pPr>
            <w:r w:rsidRPr="005E7EC3">
              <w:rPr>
                <w:sz w:val="20"/>
                <w:szCs w:val="20"/>
              </w:rPr>
              <w:t>Nonspecific serotype</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387DD0D" w14:textId="77777777" w:rsidR="006B6AC3" w:rsidRPr="005E7EC3" w:rsidRDefault="00C16FD1" w:rsidP="00C16FD1">
            <w:pPr>
              <w:spacing w:line="240" w:lineRule="auto"/>
              <w:jc w:val="center"/>
              <w:rPr>
                <w:sz w:val="20"/>
                <w:szCs w:val="20"/>
              </w:rPr>
            </w:pPr>
            <w:r w:rsidRPr="005E7EC3">
              <w:rPr>
                <w:sz w:val="20"/>
                <w:szCs w:val="20"/>
              </w:rPr>
              <w:t>1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E380FA5" w14:textId="77777777" w:rsidR="006B6AC3" w:rsidRPr="005E7EC3" w:rsidRDefault="00C16FD1" w:rsidP="00C16FD1">
            <w:pPr>
              <w:spacing w:line="240" w:lineRule="auto"/>
              <w:jc w:val="center"/>
              <w:rPr>
                <w:sz w:val="20"/>
                <w:szCs w:val="20"/>
              </w:rPr>
            </w:pPr>
            <w:r w:rsidRPr="005E7EC3">
              <w:rPr>
                <w:sz w:val="20"/>
                <w:szCs w:val="20"/>
              </w:rPr>
              <w:t>22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7BCF134" w14:textId="77777777" w:rsidR="006B6AC3" w:rsidRPr="005E7EC3" w:rsidRDefault="00C16FD1" w:rsidP="00C16FD1">
            <w:pPr>
              <w:spacing w:line="240" w:lineRule="auto"/>
              <w:jc w:val="center"/>
              <w:rPr>
                <w:sz w:val="20"/>
                <w:szCs w:val="20"/>
              </w:rPr>
            </w:pPr>
            <w:r w:rsidRPr="005E7EC3">
              <w:rPr>
                <w:sz w:val="20"/>
                <w:szCs w:val="20"/>
              </w:rPr>
              <w:t>20 (7)</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67E1D92" w14:textId="77777777" w:rsidR="006B6AC3" w:rsidRPr="005E7EC3" w:rsidRDefault="00C16FD1" w:rsidP="00C16FD1">
            <w:pPr>
              <w:spacing w:line="240" w:lineRule="auto"/>
              <w:jc w:val="center"/>
              <w:rPr>
                <w:sz w:val="20"/>
                <w:szCs w:val="20"/>
              </w:rPr>
            </w:pPr>
            <w:r w:rsidRPr="005E7EC3">
              <w:rPr>
                <w:sz w:val="20"/>
                <w:szCs w:val="20"/>
              </w:rPr>
              <w:t>8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F416766" w14:textId="77777777" w:rsidR="006B6AC3" w:rsidRPr="005E7EC3" w:rsidRDefault="00C16FD1" w:rsidP="00C16FD1">
            <w:pPr>
              <w:spacing w:line="240" w:lineRule="auto"/>
              <w:jc w:val="center"/>
              <w:rPr>
                <w:sz w:val="20"/>
                <w:szCs w:val="20"/>
              </w:rPr>
            </w:pPr>
            <w:r w:rsidRPr="005E7EC3">
              <w:rPr>
                <w:sz w:val="20"/>
                <w:szCs w:val="20"/>
              </w:rPr>
              <w:t>9 (4)</w:t>
            </w:r>
          </w:p>
        </w:tc>
      </w:tr>
      <w:tr w:rsidR="006B6AC3" w:rsidRPr="005E7EC3" w14:paraId="0B96C91A"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76F05B6" w14:textId="77777777" w:rsidR="006B6AC3" w:rsidRPr="005E7EC3" w:rsidRDefault="00C16FD1" w:rsidP="00C16FD1">
            <w:pPr>
              <w:spacing w:line="240" w:lineRule="auto"/>
              <w:ind w:left="288"/>
              <w:rPr>
                <w:sz w:val="20"/>
                <w:szCs w:val="20"/>
              </w:rPr>
            </w:pPr>
            <w:r w:rsidRPr="005E7EC3">
              <w:rPr>
                <w:sz w:val="20"/>
                <w:szCs w:val="20"/>
              </w:rPr>
              <w:t>Primary animal serotype</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93AD71B" w14:textId="77777777" w:rsidR="006B6AC3" w:rsidRPr="005E7EC3" w:rsidRDefault="00C16FD1" w:rsidP="00C16FD1">
            <w:pPr>
              <w:spacing w:line="240" w:lineRule="auto"/>
              <w:jc w:val="center"/>
              <w:rPr>
                <w:sz w:val="20"/>
                <w:szCs w:val="20"/>
              </w:rPr>
            </w:pPr>
            <w:r w:rsidRPr="005E7EC3">
              <w:rPr>
                <w:sz w:val="20"/>
                <w:szCs w:val="20"/>
              </w:rPr>
              <w:t>5 (3)</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15B054C" w14:textId="77777777" w:rsidR="006B6AC3" w:rsidRPr="005E7EC3" w:rsidRDefault="00C16FD1" w:rsidP="00C16FD1">
            <w:pPr>
              <w:spacing w:line="240" w:lineRule="auto"/>
              <w:jc w:val="center"/>
              <w:rPr>
                <w:sz w:val="20"/>
                <w:szCs w:val="20"/>
              </w:rPr>
            </w:pPr>
            <w:r w:rsidRPr="005E7EC3">
              <w:rPr>
                <w:sz w:val="20"/>
                <w:szCs w:val="20"/>
              </w:rPr>
              <w:t>40 (7)</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BE6E9F5" w14:textId="77777777" w:rsidR="006B6AC3" w:rsidRPr="005E7EC3" w:rsidRDefault="00C16FD1" w:rsidP="00C16FD1">
            <w:pPr>
              <w:spacing w:line="240" w:lineRule="auto"/>
              <w:jc w:val="center"/>
              <w:rPr>
                <w:sz w:val="20"/>
                <w:szCs w:val="20"/>
              </w:rPr>
            </w:pPr>
            <w:r w:rsidRPr="005E7EC3">
              <w:rPr>
                <w:sz w:val="20"/>
                <w:szCs w:val="20"/>
              </w:rPr>
              <w:t>3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4AA426F" w14:textId="77777777" w:rsidR="006B6AC3" w:rsidRPr="005E7EC3" w:rsidRDefault="00C16FD1" w:rsidP="00C16FD1">
            <w:pPr>
              <w:spacing w:line="240" w:lineRule="auto"/>
              <w:jc w:val="center"/>
              <w:rPr>
                <w:sz w:val="20"/>
                <w:szCs w:val="20"/>
              </w:rPr>
            </w:pPr>
            <w:r w:rsidRPr="005E7EC3">
              <w:rPr>
                <w:sz w:val="20"/>
                <w:szCs w:val="20"/>
              </w:rPr>
              <w:t>20 (11)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2C35B6A" w14:textId="77777777" w:rsidR="006B6AC3" w:rsidRPr="005E7EC3" w:rsidRDefault="00C16FD1" w:rsidP="00C16FD1">
            <w:pPr>
              <w:spacing w:line="240" w:lineRule="auto"/>
              <w:jc w:val="center"/>
              <w:rPr>
                <w:sz w:val="20"/>
                <w:szCs w:val="20"/>
              </w:rPr>
            </w:pPr>
            <w:r w:rsidRPr="005E7EC3">
              <w:rPr>
                <w:sz w:val="20"/>
                <w:szCs w:val="20"/>
              </w:rPr>
              <w:t>8 (4)</w:t>
            </w:r>
          </w:p>
        </w:tc>
      </w:tr>
      <w:tr w:rsidR="006B6AC3" w:rsidRPr="005E7EC3" w14:paraId="77B90F03"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2ADAAE3" w14:textId="77777777" w:rsidR="006B6AC3" w:rsidRPr="005E7EC3" w:rsidRDefault="00C16FD1" w:rsidP="00C16FD1">
            <w:pPr>
              <w:spacing w:line="240" w:lineRule="auto"/>
              <w:ind w:left="288"/>
              <w:rPr>
                <w:sz w:val="20"/>
                <w:szCs w:val="20"/>
              </w:rPr>
            </w:pPr>
            <w:r w:rsidRPr="005E7EC3">
              <w:rPr>
                <w:sz w:val="20"/>
                <w:szCs w:val="20"/>
              </w:rPr>
              <w:t>Primary plant serotype</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B818208" w14:textId="77777777" w:rsidR="006B6AC3" w:rsidRPr="005E7EC3" w:rsidRDefault="00C16FD1" w:rsidP="00C16FD1">
            <w:pPr>
              <w:spacing w:line="240" w:lineRule="auto"/>
              <w:jc w:val="center"/>
              <w:rPr>
                <w:sz w:val="20"/>
                <w:szCs w:val="20"/>
              </w:rPr>
            </w:pPr>
            <w:r w:rsidRPr="005E7EC3">
              <w:rPr>
                <w:sz w:val="20"/>
                <w:szCs w:val="20"/>
              </w:rPr>
              <w:t>0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42665641" w14:textId="77777777" w:rsidR="006B6AC3" w:rsidRPr="005E7EC3" w:rsidRDefault="00C16FD1" w:rsidP="00C16FD1">
            <w:pPr>
              <w:spacing w:line="240" w:lineRule="auto"/>
              <w:jc w:val="center"/>
              <w:rPr>
                <w:sz w:val="20"/>
                <w:szCs w:val="20"/>
              </w:rPr>
            </w:pPr>
            <w:r w:rsidRPr="005E7EC3">
              <w:rPr>
                <w:sz w:val="20"/>
                <w:szCs w:val="20"/>
              </w:rPr>
              <w:t>1 (0)</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B07E449" w14:textId="77777777" w:rsidR="006B6AC3" w:rsidRPr="005E7EC3" w:rsidRDefault="00C16FD1" w:rsidP="00C16FD1">
            <w:pPr>
              <w:spacing w:line="240" w:lineRule="auto"/>
              <w:jc w:val="center"/>
              <w:rPr>
                <w:sz w:val="20"/>
                <w:szCs w:val="20"/>
              </w:rPr>
            </w:pPr>
            <w:r w:rsidRPr="005E7EC3">
              <w:rPr>
                <w:sz w:val="20"/>
                <w:szCs w:val="20"/>
              </w:rPr>
              <w:t>14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28CDBB35" w14:textId="77777777" w:rsidR="006B6AC3" w:rsidRPr="005E7EC3" w:rsidRDefault="00C16FD1" w:rsidP="00C16FD1">
            <w:pPr>
              <w:spacing w:line="240" w:lineRule="auto"/>
              <w:jc w:val="center"/>
              <w:rPr>
                <w:sz w:val="20"/>
                <w:szCs w:val="20"/>
              </w:rPr>
            </w:pPr>
            <w:r w:rsidRPr="005E7EC3">
              <w:rPr>
                <w:sz w:val="20"/>
                <w:szCs w:val="20"/>
              </w:rPr>
              <w:t>3 (2)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7793AF4D" w14:textId="77777777" w:rsidR="006B6AC3" w:rsidRPr="005E7EC3" w:rsidRDefault="00C16FD1" w:rsidP="00C16FD1">
            <w:pPr>
              <w:spacing w:line="240" w:lineRule="auto"/>
              <w:jc w:val="center"/>
              <w:rPr>
                <w:sz w:val="20"/>
                <w:szCs w:val="20"/>
              </w:rPr>
            </w:pPr>
            <w:r w:rsidRPr="005E7EC3">
              <w:rPr>
                <w:sz w:val="20"/>
                <w:szCs w:val="20"/>
              </w:rPr>
              <w:t>3 (1)</w:t>
            </w:r>
          </w:p>
        </w:tc>
      </w:tr>
      <w:tr w:rsidR="006B6AC3" w:rsidRPr="005E7EC3" w14:paraId="6B9D8DD8"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181D19D" w14:textId="77777777" w:rsidR="006B6AC3" w:rsidRPr="005E7EC3" w:rsidRDefault="00C16FD1" w:rsidP="00C16FD1">
            <w:pPr>
              <w:spacing w:line="240" w:lineRule="auto"/>
              <w:ind w:left="288"/>
              <w:rPr>
                <w:sz w:val="20"/>
                <w:szCs w:val="20"/>
              </w:rPr>
            </w:pPr>
            <w:r w:rsidRPr="005E7EC3">
              <w:rPr>
                <w:sz w:val="20"/>
                <w:szCs w:val="20"/>
              </w:rPr>
              <w:t>Rare serotype</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C5340B0" w14:textId="77777777" w:rsidR="006B6AC3" w:rsidRPr="005E7EC3" w:rsidRDefault="00C16FD1" w:rsidP="00C16FD1">
            <w:pPr>
              <w:spacing w:line="240" w:lineRule="auto"/>
              <w:jc w:val="center"/>
              <w:rPr>
                <w:sz w:val="20"/>
                <w:szCs w:val="20"/>
              </w:rPr>
            </w:pPr>
            <w:r w:rsidRPr="005E7EC3">
              <w:rPr>
                <w:sz w:val="20"/>
                <w:szCs w:val="20"/>
              </w:rPr>
              <w:t>1 (1)</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60E572CE" w14:textId="77777777" w:rsidR="006B6AC3" w:rsidRPr="005E7EC3" w:rsidRDefault="00C16FD1" w:rsidP="00C16FD1">
            <w:pPr>
              <w:spacing w:line="240" w:lineRule="auto"/>
              <w:jc w:val="center"/>
              <w:rPr>
                <w:sz w:val="20"/>
                <w:szCs w:val="20"/>
              </w:rPr>
            </w:pPr>
            <w:r w:rsidRPr="005E7EC3">
              <w:rPr>
                <w:sz w:val="20"/>
                <w:szCs w:val="20"/>
              </w:rPr>
              <w:t>22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D7244FE" w14:textId="77777777" w:rsidR="006B6AC3" w:rsidRPr="005E7EC3" w:rsidRDefault="00C16FD1" w:rsidP="00C16FD1">
            <w:pPr>
              <w:spacing w:line="240" w:lineRule="auto"/>
              <w:jc w:val="center"/>
              <w:rPr>
                <w:sz w:val="20"/>
                <w:szCs w:val="20"/>
              </w:rPr>
            </w:pPr>
            <w:r w:rsidRPr="005E7EC3">
              <w:rPr>
                <w:sz w:val="20"/>
                <w:szCs w:val="20"/>
              </w:rPr>
              <w:t>12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3CD9D4B" w14:textId="77777777" w:rsidR="006B6AC3" w:rsidRPr="005E7EC3" w:rsidRDefault="00C16FD1" w:rsidP="00C16FD1">
            <w:pPr>
              <w:spacing w:line="240" w:lineRule="auto"/>
              <w:jc w:val="center"/>
              <w:rPr>
                <w:sz w:val="20"/>
                <w:szCs w:val="20"/>
              </w:rPr>
            </w:pPr>
            <w:r w:rsidRPr="005E7EC3">
              <w:rPr>
                <w:sz w:val="20"/>
                <w:szCs w:val="20"/>
              </w:rPr>
              <w:t>10 (5)</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217F1A2" w14:textId="77777777" w:rsidR="006B6AC3" w:rsidRPr="005E7EC3" w:rsidRDefault="00C16FD1" w:rsidP="00C16FD1">
            <w:pPr>
              <w:spacing w:line="240" w:lineRule="auto"/>
              <w:jc w:val="center"/>
              <w:rPr>
                <w:sz w:val="20"/>
                <w:szCs w:val="20"/>
              </w:rPr>
            </w:pPr>
            <w:r w:rsidRPr="005E7EC3">
              <w:rPr>
                <w:sz w:val="20"/>
                <w:szCs w:val="20"/>
              </w:rPr>
              <w:t>19 (9)</w:t>
            </w:r>
          </w:p>
        </w:tc>
      </w:tr>
      <w:tr w:rsidR="006B6AC3" w:rsidRPr="005E7EC3" w14:paraId="3D9533E2" w14:textId="77777777" w:rsidTr="005E7EC3">
        <w:trPr>
          <w:trHeight w:val="20"/>
        </w:trPr>
        <w:tc>
          <w:tcPr>
            <w:tcW w:w="270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65787F1" w14:textId="77777777" w:rsidR="006B6AC3" w:rsidRPr="005E7EC3" w:rsidRDefault="00C16FD1" w:rsidP="00C16FD1">
            <w:pPr>
              <w:spacing w:line="240" w:lineRule="auto"/>
              <w:ind w:left="288"/>
              <w:rPr>
                <w:sz w:val="20"/>
                <w:szCs w:val="20"/>
              </w:rPr>
            </w:pPr>
            <w:r w:rsidRPr="005E7EC3">
              <w:rPr>
                <w:sz w:val="20"/>
                <w:szCs w:val="20"/>
              </w:rPr>
              <w:t>Unknown serotype</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706E552" w14:textId="77777777" w:rsidR="006B6AC3" w:rsidRPr="005E7EC3" w:rsidRDefault="00C16FD1" w:rsidP="00C16FD1">
            <w:pPr>
              <w:spacing w:line="240" w:lineRule="auto"/>
              <w:jc w:val="center"/>
              <w:rPr>
                <w:sz w:val="20"/>
                <w:szCs w:val="20"/>
              </w:rPr>
            </w:pPr>
            <w:r w:rsidRPr="005E7EC3">
              <w:rPr>
                <w:sz w:val="20"/>
                <w:szCs w:val="20"/>
              </w:rPr>
              <w:t>6 (4)</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1E983A2E" w14:textId="77777777" w:rsidR="006B6AC3" w:rsidRPr="005E7EC3" w:rsidRDefault="00C16FD1" w:rsidP="00C16FD1">
            <w:pPr>
              <w:spacing w:line="240" w:lineRule="auto"/>
              <w:jc w:val="center"/>
              <w:rPr>
                <w:sz w:val="20"/>
                <w:szCs w:val="20"/>
              </w:rPr>
            </w:pPr>
            <w:r w:rsidRPr="005E7EC3">
              <w:rPr>
                <w:sz w:val="20"/>
                <w:szCs w:val="20"/>
              </w:rPr>
              <w:t>117 (22)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50FCC3D0" w14:textId="77777777" w:rsidR="006B6AC3" w:rsidRPr="005E7EC3" w:rsidRDefault="00C16FD1" w:rsidP="00C16FD1">
            <w:pPr>
              <w:spacing w:line="240" w:lineRule="auto"/>
              <w:jc w:val="center"/>
              <w:rPr>
                <w:sz w:val="20"/>
                <w:szCs w:val="20"/>
              </w:rPr>
            </w:pPr>
            <w:r w:rsidRPr="005E7EC3">
              <w:rPr>
                <w:sz w:val="20"/>
                <w:szCs w:val="20"/>
              </w:rPr>
              <w:t>53 (19)</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0BF0D8E2" w14:textId="77777777" w:rsidR="006B6AC3" w:rsidRPr="005E7EC3" w:rsidRDefault="00C16FD1" w:rsidP="00C16FD1">
            <w:pPr>
              <w:spacing w:line="240" w:lineRule="auto"/>
              <w:jc w:val="center"/>
              <w:rPr>
                <w:sz w:val="20"/>
                <w:szCs w:val="20"/>
              </w:rPr>
            </w:pPr>
            <w:r w:rsidRPr="005E7EC3">
              <w:rPr>
                <w:sz w:val="20"/>
                <w:szCs w:val="20"/>
              </w:rPr>
              <w:t>23 (12)</w:t>
            </w:r>
          </w:p>
        </w:tc>
        <w:tc>
          <w:tcPr>
            <w:tcW w:w="1326"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vAlign w:val="center"/>
          </w:tcPr>
          <w:p w14:paraId="31BD132B" w14:textId="77777777" w:rsidR="006B6AC3" w:rsidRPr="005E7EC3" w:rsidRDefault="00C16FD1" w:rsidP="00C16FD1">
            <w:pPr>
              <w:spacing w:line="240" w:lineRule="auto"/>
              <w:jc w:val="center"/>
              <w:rPr>
                <w:sz w:val="20"/>
                <w:szCs w:val="20"/>
              </w:rPr>
            </w:pPr>
            <w:r w:rsidRPr="005E7EC3">
              <w:rPr>
                <w:sz w:val="20"/>
                <w:szCs w:val="20"/>
              </w:rPr>
              <w:t>38 (18)</w:t>
            </w:r>
          </w:p>
        </w:tc>
      </w:tr>
      <w:tr w:rsidR="006B6AC3" w:rsidRPr="005E7EC3" w14:paraId="167C4AB9" w14:textId="77777777" w:rsidTr="00D05023">
        <w:trPr>
          <w:trHeight w:val="20"/>
        </w:trPr>
        <w:tc>
          <w:tcPr>
            <w:tcW w:w="2700"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1FF44816" w14:textId="77777777" w:rsidR="006B6AC3" w:rsidRPr="005E7EC3" w:rsidRDefault="00C16FD1" w:rsidP="00C16FD1">
            <w:pPr>
              <w:spacing w:line="240" w:lineRule="auto"/>
              <w:ind w:left="288"/>
              <w:rPr>
                <w:sz w:val="20"/>
                <w:szCs w:val="20"/>
              </w:rPr>
            </w:pPr>
            <w:r w:rsidRPr="005E7EC3">
              <w:rPr>
                <w:sz w:val="20"/>
                <w:szCs w:val="20"/>
              </w:rPr>
              <w:t>Multiple serotypes</w:t>
            </w:r>
          </w:p>
        </w:tc>
        <w:tc>
          <w:tcPr>
            <w:tcW w:w="1326"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797E2571" w14:textId="77777777" w:rsidR="006B6AC3" w:rsidRPr="005E7EC3" w:rsidRDefault="00C16FD1" w:rsidP="00C16FD1">
            <w:pPr>
              <w:spacing w:line="240" w:lineRule="auto"/>
              <w:jc w:val="center"/>
              <w:rPr>
                <w:sz w:val="20"/>
                <w:szCs w:val="20"/>
              </w:rPr>
            </w:pPr>
            <w:r w:rsidRPr="005E7EC3">
              <w:rPr>
                <w:sz w:val="20"/>
                <w:szCs w:val="20"/>
              </w:rPr>
              <w:t>2 (1)</w:t>
            </w:r>
          </w:p>
        </w:tc>
        <w:tc>
          <w:tcPr>
            <w:tcW w:w="1326"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776F5BC1" w14:textId="77777777" w:rsidR="006B6AC3" w:rsidRPr="005E7EC3" w:rsidRDefault="00C16FD1" w:rsidP="00C16FD1">
            <w:pPr>
              <w:spacing w:line="240" w:lineRule="auto"/>
              <w:jc w:val="center"/>
              <w:rPr>
                <w:sz w:val="20"/>
                <w:szCs w:val="20"/>
              </w:rPr>
            </w:pPr>
            <w:r w:rsidRPr="005E7EC3">
              <w:rPr>
                <w:sz w:val="20"/>
                <w:szCs w:val="20"/>
              </w:rPr>
              <w:t>12 (2)</w:t>
            </w:r>
          </w:p>
        </w:tc>
        <w:tc>
          <w:tcPr>
            <w:tcW w:w="1326"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061FF720" w14:textId="77777777" w:rsidR="006B6AC3" w:rsidRPr="005E7EC3" w:rsidRDefault="00C16FD1" w:rsidP="00C16FD1">
            <w:pPr>
              <w:spacing w:line="240" w:lineRule="auto"/>
              <w:jc w:val="center"/>
              <w:rPr>
                <w:sz w:val="20"/>
                <w:szCs w:val="20"/>
              </w:rPr>
            </w:pPr>
            <w:r w:rsidRPr="005E7EC3">
              <w:rPr>
                <w:sz w:val="20"/>
                <w:szCs w:val="20"/>
              </w:rPr>
              <w:t>9 (3)</w:t>
            </w:r>
          </w:p>
        </w:tc>
        <w:tc>
          <w:tcPr>
            <w:tcW w:w="1326"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13582B6B" w14:textId="77777777" w:rsidR="006B6AC3" w:rsidRPr="005E7EC3" w:rsidRDefault="00C16FD1" w:rsidP="00C16FD1">
            <w:pPr>
              <w:spacing w:line="240" w:lineRule="auto"/>
              <w:jc w:val="center"/>
              <w:rPr>
                <w:sz w:val="20"/>
                <w:szCs w:val="20"/>
              </w:rPr>
            </w:pPr>
            <w:r w:rsidRPr="005E7EC3">
              <w:rPr>
                <w:sz w:val="20"/>
                <w:szCs w:val="20"/>
              </w:rPr>
              <w:t>10 (5)</w:t>
            </w:r>
          </w:p>
        </w:tc>
        <w:tc>
          <w:tcPr>
            <w:tcW w:w="1326"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vAlign w:val="center"/>
          </w:tcPr>
          <w:p w14:paraId="38866277" w14:textId="77777777" w:rsidR="006B6AC3" w:rsidRPr="005E7EC3" w:rsidRDefault="00C16FD1" w:rsidP="00C16FD1">
            <w:pPr>
              <w:spacing w:line="240" w:lineRule="auto"/>
              <w:jc w:val="center"/>
              <w:rPr>
                <w:sz w:val="20"/>
                <w:szCs w:val="20"/>
              </w:rPr>
            </w:pPr>
            <w:r w:rsidRPr="005E7EC3">
              <w:rPr>
                <w:sz w:val="20"/>
                <w:szCs w:val="20"/>
              </w:rPr>
              <w:t>9 (4)</w:t>
            </w:r>
          </w:p>
        </w:tc>
      </w:tr>
      <w:tr w:rsidR="00D05023" w:rsidRPr="005E7EC3" w14:paraId="17D74F9B" w14:textId="77777777" w:rsidTr="00D05023">
        <w:trPr>
          <w:trHeight w:val="20"/>
        </w:trPr>
        <w:tc>
          <w:tcPr>
            <w:tcW w:w="9330" w:type="dxa"/>
            <w:gridSpan w:val="6"/>
            <w:tcBorders>
              <w:top w:val="single" w:sz="12" w:space="0" w:color="auto"/>
              <w:left w:val="nil"/>
              <w:bottom w:val="nil"/>
              <w:right w:val="nil"/>
            </w:tcBorders>
            <w:tcMar>
              <w:top w:w="100" w:type="dxa"/>
              <w:left w:w="100" w:type="dxa"/>
              <w:bottom w:w="100" w:type="dxa"/>
              <w:right w:w="100" w:type="dxa"/>
            </w:tcMar>
          </w:tcPr>
          <w:p w14:paraId="394B465E" w14:textId="00016CA5" w:rsidR="00D05023" w:rsidRPr="005E7EC3" w:rsidRDefault="00D05023" w:rsidP="00D05023">
            <w:pPr>
              <w:spacing w:line="240" w:lineRule="auto"/>
              <w:rPr>
                <w:sz w:val="20"/>
                <w:szCs w:val="20"/>
              </w:rPr>
            </w:pPr>
            <w:r>
              <w:rPr>
                <w:sz w:val="20"/>
                <w:szCs w:val="20"/>
                <w:vertAlign w:val="superscript"/>
              </w:rPr>
              <w:t>a</w:t>
            </w:r>
            <w:r>
              <w:rPr>
                <w:sz w:val="20"/>
                <w:szCs w:val="20"/>
              </w:rPr>
              <w:t xml:space="preserve"> </w:t>
            </w:r>
            <w:ins w:id="84" w:author="Ledbetter, Caroline M" w:date="2019-03-27T13:21:00Z">
              <w:r w:rsidR="00432AA3">
                <w:t>game, grains-beans, nuts-seeds, oils-sugars,</w:t>
              </w:r>
            </w:ins>
            <w:ins w:id="85" w:author="Ledbetter, Caroline M" w:date="2019-03-27T14:12:00Z">
              <w:r w:rsidR="00DD3FDB">
                <w:t xml:space="preserve"> </w:t>
              </w:r>
            </w:ins>
            <w:ins w:id="86" w:author="Ledbetter, Caroline M" w:date="2019-03-27T13:21:00Z">
              <w:r w:rsidR="00432AA3">
                <w:t>aquatic animals</w:t>
              </w:r>
            </w:ins>
            <w:ins w:id="87" w:author="Ledbetter, Caroline M" w:date="2019-03-27T14:12:00Z">
              <w:r w:rsidR="00DD3FDB">
                <w:t xml:space="preserve">, and not otherwise specified land animals or plants. </w:t>
              </w:r>
            </w:ins>
            <w:del w:id="88" w:author="Ledbetter, Caroline M" w:date="2019-03-27T13:21:00Z">
              <w:r w:rsidRPr="00D05023" w:rsidDel="00432AA3">
                <w:rPr>
                  <w:sz w:val="20"/>
                  <w:szCs w:val="20"/>
                  <w:highlight w:val="yellow"/>
                </w:rPr>
                <w:delText>Add footnote for which foods are included in ‘other’/’rare’ category</w:delText>
              </w:r>
            </w:del>
          </w:p>
        </w:tc>
      </w:tr>
    </w:tbl>
    <w:p w14:paraId="3A159D6A" w14:textId="77777777" w:rsidR="006B6AC3" w:rsidRDefault="00C16FD1">
      <w:r>
        <w:t xml:space="preserve"> </w:t>
      </w:r>
    </w:p>
    <w:p w14:paraId="6A44B682" w14:textId="77777777" w:rsidR="006B6AC3" w:rsidRDefault="00C16FD1">
      <w:r>
        <w:t xml:space="preserve"> </w:t>
      </w:r>
    </w:p>
    <w:p w14:paraId="691A929C" w14:textId="77777777" w:rsidR="006B6AC3" w:rsidRDefault="00C16FD1">
      <w:r>
        <w:t xml:space="preserve"> </w:t>
      </w:r>
    </w:p>
    <w:p w14:paraId="3B774E67" w14:textId="77777777" w:rsidR="004972CA" w:rsidRDefault="004972CA">
      <w:pPr>
        <w:rPr>
          <w:b/>
        </w:rPr>
      </w:pPr>
      <w:r>
        <w:rPr>
          <w:b/>
        </w:rPr>
        <w:br w:type="page"/>
      </w:r>
    </w:p>
    <w:p w14:paraId="6B079630" w14:textId="77777777" w:rsidR="006B6AC3" w:rsidRDefault="00C16FD1">
      <w:r>
        <w:rPr>
          <w:b/>
        </w:rPr>
        <w:lastRenderedPageBreak/>
        <w:t>Table 2</w:t>
      </w:r>
      <w:r>
        <w:t>. Demographic and outbreak characteristics by</w:t>
      </w:r>
      <w:r w:rsidR="009B61AF">
        <w:t xml:space="preserve"> food or animal</w:t>
      </w:r>
      <w:r>
        <w:t xml:space="preserve"> source for reported </w:t>
      </w:r>
      <w:r w:rsidRPr="009B61AF">
        <w:rPr>
          <w:i/>
        </w:rPr>
        <w:t>Salmonella</w:t>
      </w:r>
      <w:r>
        <w:t xml:space="preserve"> and STEC outbreaks, United States, 1998-2016</w:t>
      </w:r>
    </w:p>
    <w:tbl>
      <w:tblPr>
        <w:tblStyle w:val="a0"/>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1350"/>
        <w:gridCol w:w="1350"/>
        <w:gridCol w:w="1350"/>
        <w:gridCol w:w="1350"/>
        <w:gridCol w:w="1350"/>
      </w:tblGrid>
      <w:tr w:rsidR="006B6AC3" w14:paraId="7CB32307" w14:textId="77777777" w:rsidTr="00A62D1D">
        <w:trPr>
          <w:trHeight w:val="20"/>
        </w:trPr>
        <w:tc>
          <w:tcPr>
            <w:tcW w:w="2160" w:type="dxa"/>
            <w:tcBorders>
              <w:top w:val="single" w:sz="12" w:space="0" w:color="auto"/>
              <w:left w:val="nil"/>
              <w:bottom w:val="single" w:sz="12" w:space="0" w:color="auto"/>
              <w:right w:val="nil"/>
            </w:tcBorders>
            <w:tcMar>
              <w:top w:w="100" w:type="dxa"/>
              <w:left w:w="100" w:type="dxa"/>
              <w:bottom w:w="100" w:type="dxa"/>
              <w:right w:w="100" w:type="dxa"/>
            </w:tcMar>
          </w:tcPr>
          <w:p w14:paraId="1D19A84D" w14:textId="77777777" w:rsidR="006B6AC3" w:rsidRPr="009B61AF" w:rsidRDefault="00C16FD1" w:rsidP="009B61AF">
            <w:pPr>
              <w:spacing w:line="240" w:lineRule="auto"/>
            </w:pPr>
            <w:r w:rsidRPr="009B61AF">
              <w:t xml:space="preserve"> </w:t>
            </w:r>
          </w:p>
        </w:tc>
        <w:tc>
          <w:tcPr>
            <w:tcW w:w="135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7C5A44FF" w14:textId="77777777" w:rsidR="006B6AC3" w:rsidRPr="009B61AF" w:rsidRDefault="00C16FD1" w:rsidP="009B61AF">
            <w:pPr>
              <w:spacing w:line="240" w:lineRule="auto"/>
              <w:jc w:val="center"/>
              <w:rPr>
                <w:b/>
              </w:rPr>
            </w:pPr>
            <w:r w:rsidRPr="009B61AF">
              <w:rPr>
                <w:b/>
              </w:rPr>
              <w:t>Eggs</w:t>
            </w:r>
          </w:p>
        </w:tc>
        <w:tc>
          <w:tcPr>
            <w:tcW w:w="135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2E15DF3A" w14:textId="77777777" w:rsidR="006B6AC3" w:rsidRPr="009B61AF" w:rsidRDefault="00C16FD1" w:rsidP="009B61AF">
            <w:pPr>
              <w:spacing w:line="240" w:lineRule="auto"/>
              <w:jc w:val="center"/>
              <w:rPr>
                <w:b/>
              </w:rPr>
            </w:pPr>
            <w:r w:rsidRPr="009B61AF">
              <w:rPr>
                <w:b/>
              </w:rPr>
              <w:t>Meat-Poultry</w:t>
            </w:r>
          </w:p>
        </w:tc>
        <w:tc>
          <w:tcPr>
            <w:tcW w:w="135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18217FD3" w14:textId="77777777" w:rsidR="006B6AC3" w:rsidRPr="009B61AF" w:rsidRDefault="00C16FD1" w:rsidP="009B61AF">
            <w:pPr>
              <w:spacing w:line="240" w:lineRule="auto"/>
              <w:jc w:val="center"/>
              <w:rPr>
                <w:b/>
              </w:rPr>
            </w:pPr>
            <w:r w:rsidRPr="009B61AF">
              <w:rPr>
                <w:b/>
              </w:rPr>
              <w:t>Produce</w:t>
            </w:r>
          </w:p>
        </w:tc>
        <w:tc>
          <w:tcPr>
            <w:tcW w:w="135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58318DA1" w14:textId="77777777" w:rsidR="006B6AC3" w:rsidRPr="009B61AF" w:rsidRDefault="00C16FD1" w:rsidP="009B61AF">
            <w:pPr>
              <w:spacing w:line="240" w:lineRule="auto"/>
              <w:jc w:val="center"/>
              <w:rPr>
                <w:b/>
              </w:rPr>
            </w:pPr>
            <w:r w:rsidRPr="009B61AF">
              <w:rPr>
                <w:b/>
              </w:rPr>
              <w:t>Animal Contact</w:t>
            </w:r>
          </w:p>
        </w:tc>
        <w:tc>
          <w:tcPr>
            <w:tcW w:w="135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00133A60" w14:textId="77777777" w:rsidR="006B6AC3" w:rsidRPr="00D05023" w:rsidRDefault="00C16FD1" w:rsidP="009B61AF">
            <w:pPr>
              <w:spacing w:line="240" w:lineRule="auto"/>
              <w:jc w:val="center"/>
              <w:rPr>
                <w:b/>
                <w:vertAlign w:val="superscript"/>
              </w:rPr>
            </w:pPr>
            <w:proofErr w:type="spellStart"/>
            <w:r w:rsidRPr="009B61AF">
              <w:rPr>
                <w:b/>
              </w:rPr>
              <w:t>Other</w:t>
            </w:r>
            <w:r w:rsidR="00D05023">
              <w:rPr>
                <w:b/>
                <w:vertAlign w:val="superscript"/>
              </w:rPr>
              <w:t>a</w:t>
            </w:r>
            <w:proofErr w:type="spellEnd"/>
          </w:p>
        </w:tc>
      </w:tr>
      <w:tr w:rsidR="006B6AC3" w:rsidRPr="0097107A" w14:paraId="6B77F87E" w14:textId="77777777" w:rsidTr="00A62D1D">
        <w:trPr>
          <w:trHeight w:val="20"/>
        </w:trPr>
        <w:tc>
          <w:tcPr>
            <w:tcW w:w="2160" w:type="dxa"/>
            <w:tcBorders>
              <w:top w:val="single" w:sz="12" w:space="0" w:color="auto"/>
              <w:left w:val="nil"/>
              <w:bottom w:val="nil"/>
              <w:right w:val="nil"/>
            </w:tcBorders>
            <w:tcMar>
              <w:top w:w="100" w:type="dxa"/>
              <w:left w:w="100" w:type="dxa"/>
              <w:bottom w:w="100" w:type="dxa"/>
              <w:right w:w="100" w:type="dxa"/>
            </w:tcMar>
          </w:tcPr>
          <w:p w14:paraId="7F53BF8C"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12" w:space="0" w:color="auto"/>
              <w:left w:val="nil"/>
              <w:bottom w:val="single" w:sz="6" w:space="0" w:color="auto"/>
              <w:right w:val="nil"/>
            </w:tcBorders>
            <w:tcMar>
              <w:top w:w="100" w:type="dxa"/>
              <w:left w:w="100" w:type="dxa"/>
              <w:bottom w:w="100" w:type="dxa"/>
              <w:right w:w="100" w:type="dxa"/>
            </w:tcMar>
          </w:tcPr>
          <w:p w14:paraId="4AE85D03" w14:textId="77777777" w:rsidR="006B6AC3" w:rsidRPr="0097107A" w:rsidRDefault="00D8632D" w:rsidP="009B61AF">
            <w:pPr>
              <w:spacing w:line="240" w:lineRule="auto"/>
              <w:jc w:val="center"/>
              <w:rPr>
                <w:sz w:val="20"/>
                <w:szCs w:val="20"/>
              </w:rPr>
            </w:pPr>
            <w:r w:rsidRPr="0097107A">
              <w:rPr>
                <w:sz w:val="20"/>
                <w:szCs w:val="20"/>
              </w:rPr>
              <w:t xml:space="preserve">n </w:t>
            </w:r>
            <w:r w:rsidR="009B61AF" w:rsidRPr="0097107A">
              <w:rPr>
                <w:sz w:val="20"/>
                <w:szCs w:val="20"/>
              </w:rPr>
              <w:t>(</w:t>
            </w:r>
            <w:r w:rsidR="00C16FD1" w:rsidRPr="0097107A">
              <w:rPr>
                <w:sz w:val="20"/>
                <w:szCs w:val="20"/>
              </w:rPr>
              <w:t>%)</w:t>
            </w:r>
          </w:p>
        </w:tc>
        <w:tc>
          <w:tcPr>
            <w:tcW w:w="1350" w:type="dxa"/>
            <w:tcBorders>
              <w:top w:val="single" w:sz="12" w:space="0" w:color="auto"/>
              <w:left w:val="nil"/>
              <w:bottom w:val="single" w:sz="6" w:space="0" w:color="auto"/>
              <w:right w:val="nil"/>
            </w:tcBorders>
            <w:tcMar>
              <w:top w:w="100" w:type="dxa"/>
              <w:left w:w="100" w:type="dxa"/>
              <w:bottom w:w="100" w:type="dxa"/>
              <w:right w:w="100" w:type="dxa"/>
            </w:tcMar>
          </w:tcPr>
          <w:p w14:paraId="4F451F5F" w14:textId="77777777" w:rsidR="006B6AC3" w:rsidRPr="0097107A" w:rsidRDefault="00D8632D" w:rsidP="009B61AF">
            <w:pPr>
              <w:spacing w:line="240" w:lineRule="auto"/>
              <w:jc w:val="center"/>
              <w:rPr>
                <w:sz w:val="20"/>
                <w:szCs w:val="20"/>
              </w:rPr>
            </w:pPr>
            <w:r w:rsidRPr="0097107A">
              <w:rPr>
                <w:sz w:val="20"/>
                <w:szCs w:val="20"/>
              </w:rPr>
              <w:t>n (%)</w:t>
            </w:r>
          </w:p>
        </w:tc>
        <w:tc>
          <w:tcPr>
            <w:tcW w:w="1350" w:type="dxa"/>
            <w:tcBorders>
              <w:top w:val="single" w:sz="12" w:space="0" w:color="auto"/>
              <w:left w:val="nil"/>
              <w:bottom w:val="single" w:sz="6" w:space="0" w:color="auto"/>
              <w:right w:val="nil"/>
            </w:tcBorders>
            <w:tcMar>
              <w:top w:w="100" w:type="dxa"/>
              <w:left w:w="100" w:type="dxa"/>
              <w:bottom w:w="100" w:type="dxa"/>
              <w:right w:w="100" w:type="dxa"/>
            </w:tcMar>
          </w:tcPr>
          <w:p w14:paraId="29D14CD7" w14:textId="77777777" w:rsidR="006B6AC3" w:rsidRPr="0097107A" w:rsidRDefault="00D8632D" w:rsidP="009B61AF">
            <w:pPr>
              <w:spacing w:line="240" w:lineRule="auto"/>
              <w:jc w:val="center"/>
              <w:rPr>
                <w:sz w:val="20"/>
                <w:szCs w:val="20"/>
              </w:rPr>
            </w:pPr>
            <w:r w:rsidRPr="0097107A">
              <w:rPr>
                <w:sz w:val="20"/>
                <w:szCs w:val="20"/>
              </w:rPr>
              <w:t>n (%)</w:t>
            </w:r>
          </w:p>
        </w:tc>
        <w:tc>
          <w:tcPr>
            <w:tcW w:w="1350" w:type="dxa"/>
            <w:tcBorders>
              <w:top w:val="single" w:sz="12" w:space="0" w:color="auto"/>
              <w:left w:val="nil"/>
              <w:bottom w:val="single" w:sz="6" w:space="0" w:color="auto"/>
              <w:right w:val="nil"/>
            </w:tcBorders>
            <w:tcMar>
              <w:top w:w="100" w:type="dxa"/>
              <w:left w:w="100" w:type="dxa"/>
              <w:bottom w:w="100" w:type="dxa"/>
              <w:right w:w="100" w:type="dxa"/>
            </w:tcMar>
          </w:tcPr>
          <w:p w14:paraId="5D7D98F7" w14:textId="77777777" w:rsidR="006B6AC3" w:rsidRPr="0097107A" w:rsidRDefault="00D8632D" w:rsidP="009B61AF">
            <w:pPr>
              <w:spacing w:line="240" w:lineRule="auto"/>
              <w:jc w:val="center"/>
              <w:rPr>
                <w:sz w:val="20"/>
                <w:szCs w:val="20"/>
              </w:rPr>
            </w:pPr>
            <w:r w:rsidRPr="0097107A">
              <w:rPr>
                <w:sz w:val="20"/>
                <w:szCs w:val="20"/>
              </w:rPr>
              <w:t>n (%)</w:t>
            </w:r>
          </w:p>
        </w:tc>
        <w:tc>
          <w:tcPr>
            <w:tcW w:w="1350" w:type="dxa"/>
            <w:tcBorders>
              <w:top w:val="single" w:sz="12" w:space="0" w:color="auto"/>
              <w:left w:val="nil"/>
              <w:bottom w:val="single" w:sz="6" w:space="0" w:color="auto"/>
              <w:right w:val="nil"/>
            </w:tcBorders>
            <w:tcMar>
              <w:top w:w="100" w:type="dxa"/>
              <w:left w:w="100" w:type="dxa"/>
              <w:bottom w:w="100" w:type="dxa"/>
              <w:right w:w="100" w:type="dxa"/>
            </w:tcMar>
          </w:tcPr>
          <w:p w14:paraId="366212CC" w14:textId="77777777" w:rsidR="006B6AC3" w:rsidRPr="0097107A" w:rsidRDefault="00D8632D" w:rsidP="009B61AF">
            <w:pPr>
              <w:spacing w:line="240" w:lineRule="auto"/>
              <w:jc w:val="center"/>
              <w:rPr>
                <w:sz w:val="20"/>
                <w:szCs w:val="20"/>
              </w:rPr>
            </w:pPr>
            <w:r w:rsidRPr="0097107A">
              <w:rPr>
                <w:sz w:val="20"/>
                <w:szCs w:val="20"/>
              </w:rPr>
              <w:t>n (%)</w:t>
            </w:r>
          </w:p>
        </w:tc>
      </w:tr>
      <w:tr w:rsidR="009B61AF" w:rsidRPr="0097107A" w14:paraId="12E33D1A" w14:textId="77777777" w:rsidTr="00A62D1D">
        <w:trPr>
          <w:trHeight w:val="20"/>
        </w:trPr>
        <w:tc>
          <w:tcPr>
            <w:tcW w:w="2160" w:type="dxa"/>
            <w:tcBorders>
              <w:top w:val="nil"/>
              <w:left w:val="nil"/>
              <w:bottom w:val="single" w:sz="4" w:space="0" w:color="D9D9D9" w:themeColor="background1" w:themeShade="D9"/>
              <w:right w:val="nil"/>
            </w:tcBorders>
            <w:tcMar>
              <w:top w:w="100" w:type="dxa"/>
              <w:left w:w="100" w:type="dxa"/>
              <w:bottom w:w="100" w:type="dxa"/>
              <w:right w:w="100" w:type="dxa"/>
            </w:tcMar>
            <w:vAlign w:val="center"/>
          </w:tcPr>
          <w:p w14:paraId="7484F88D" w14:textId="77777777" w:rsidR="009B61AF" w:rsidRPr="0097107A" w:rsidRDefault="009B61AF" w:rsidP="009B61AF">
            <w:pPr>
              <w:spacing w:line="240" w:lineRule="auto"/>
              <w:rPr>
                <w:b/>
                <w:sz w:val="20"/>
                <w:szCs w:val="20"/>
              </w:rPr>
            </w:pPr>
            <w:r w:rsidRPr="0097107A">
              <w:rPr>
                <w:b/>
                <w:sz w:val="20"/>
                <w:szCs w:val="20"/>
              </w:rPr>
              <w:t>Total</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vAlign w:val="center"/>
          </w:tcPr>
          <w:p w14:paraId="2C401FF3" w14:textId="77777777" w:rsidR="009B61AF" w:rsidRPr="0097107A" w:rsidRDefault="009B61AF" w:rsidP="009B61AF">
            <w:pPr>
              <w:spacing w:line="240" w:lineRule="auto"/>
              <w:jc w:val="center"/>
              <w:rPr>
                <w:sz w:val="20"/>
                <w:szCs w:val="20"/>
              </w:rPr>
            </w:pPr>
            <w:r w:rsidRPr="0097107A">
              <w:rPr>
                <w:sz w:val="20"/>
                <w:szCs w:val="20"/>
              </w:rPr>
              <w:t>155</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vAlign w:val="center"/>
          </w:tcPr>
          <w:p w14:paraId="33168851" w14:textId="77777777" w:rsidR="009B61AF" w:rsidRPr="0097107A" w:rsidRDefault="009B61AF" w:rsidP="009B61AF">
            <w:pPr>
              <w:spacing w:line="240" w:lineRule="auto"/>
              <w:jc w:val="center"/>
              <w:rPr>
                <w:sz w:val="20"/>
                <w:szCs w:val="20"/>
              </w:rPr>
            </w:pPr>
            <w:r w:rsidRPr="0097107A">
              <w:rPr>
                <w:sz w:val="20"/>
                <w:szCs w:val="20"/>
              </w:rPr>
              <w:t>536</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vAlign w:val="center"/>
          </w:tcPr>
          <w:p w14:paraId="02785981" w14:textId="77777777" w:rsidR="009B61AF" w:rsidRPr="0097107A" w:rsidRDefault="009B61AF" w:rsidP="009B61AF">
            <w:pPr>
              <w:spacing w:line="240" w:lineRule="auto"/>
              <w:jc w:val="center"/>
              <w:rPr>
                <w:sz w:val="20"/>
                <w:szCs w:val="20"/>
              </w:rPr>
            </w:pPr>
            <w:r w:rsidRPr="0097107A">
              <w:rPr>
                <w:sz w:val="20"/>
                <w:szCs w:val="20"/>
              </w:rPr>
              <w:t>282</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vAlign w:val="center"/>
          </w:tcPr>
          <w:p w14:paraId="5E0E67AD" w14:textId="77777777" w:rsidR="009B61AF" w:rsidRPr="0097107A" w:rsidRDefault="009B61AF" w:rsidP="009B61AF">
            <w:pPr>
              <w:spacing w:line="240" w:lineRule="auto"/>
              <w:jc w:val="center"/>
              <w:rPr>
                <w:sz w:val="20"/>
                <w:szCs w:val="20"/>
              </w:rPr>
            </w:pPr>
            <w:r w:rsidRPr="0097107A">
              <w:rPr>
                <w:sz w:val="20"/>
                <w:szCs w:val="20"/>
              </w:rPr>
              <w:t>187</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vAlign w:val="center"/>
          </w:tcPr>
          <w:p w14:paraId="69AC526E" w14:textId="77777777" w:rsidR="009B61AF" w:rsidRPr="0097107A" w:rsidRDefault="009B61AF" w:rsidP="009B61AF">
            <w:pPr>
              <w:spacing w:line="240" w:lineRule="auto"/>
              <w:jc w:val="center"/>
              <w:rPr>
                <w:sz w:val="20"/>
                <w:szCs w:val="20"/>
              </w:rPr>
            </w:pPr>
            <w:r w:rsidRPr="0097107A">
              <w:rPr>
                <w:sz w:val="20"/>
                <w:szCs w:val="20"/>
              </w:rPr>
              <w:t>215</w:t>
            </w:r>
          </w:p>
        </w:tc>
      </w:tr>
      <w:tr w:rsidR="006B6AC3" w:rsidRPr="0097107A" w14:paraId="79992F1C"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2ABBA94" w14:textId="77777777" w:rsidR="006B6AC3" w:rsidRPr="0097107A" w:rsidRDefault="00C16FD1" w:rsidP="009B61AF">
            <w:pPr>
              <w:spacing w:line="240" w:lineRule="auto"/>
              <w:rPr>
                <w:b/>
                <w:sz w:val="20"/>
                <w:szCs w:val="20"/>
              </w:rPr>
            </w:pPr>
            <w:r w:rsidRPr="0097107A">
              <w:rPr>
                <w:b/>
                <w:sz w:val="20"/>
                <w:szCs w:val="20"/>
              </w:rPr>
              <w:t>Season</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1219916"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0FA81E4"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555B157"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3812DB5"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DC354CD" w14:textId="77777777" w:rsidR="006B6AC3" w:rsidRPr="0097107A" w:rsidRDefault="00C16FD1" w:rsidP="009B61AF">
            <w:pPr>
              <w:spacing w:line="240" w:lineRule="auto"/>
              <w:rPr>
                <w:sz w:val="20"/>
                <w:szCs w:val="20"/>
              </w:rPr>
            </w:pPr>
            <w:r w:rsidRPr="0097107A">
              <w:rPr>
                <w:sz w:val="20"/>
                <w:szCs w:val="20"/>
              </w:rPr>
              <w:t xml:space="preserve"> </w:t>
            </w:r>
          </w:p>
        </w:tc>
      </w:tr>
      <w:tr w:rsidR="006B6AC3" w:rsidRPr="0097107A" w14:paraId="55360ABB"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4B14215" w14:textId="77777777" w:rsidR="006B6AC3" w:rsidRPr="0097107A" w:rsidRDefault="00C16FD1" w:rsidP="00A62D1D">
            <w:pPr>
              <w:spacing w:line="240" w:lineRule="auto"/>
              <w:ind w:left="144"/>
              <w:rPr>
                <w:sz w:val="20"/>
                <w:szCs w:val="20"/>
              </w:rPr>
            </w:pPr>
            <w:r w:rsidRPr="0097107A">
              <w:rPr>
                <w:sz w:val="20"/>
                <w:szCs w:val="20"/>
              </w:rPr>
              <w:t xml:space="preserve">Winter </w:t>
            </w:r>
            <w:r w:rsidR="009B61AF" w:rsidRPr="0097107A">
              <w:rPr>
                <w:sz w:val="20"/>
                <w:szCs w:val="20"/>
              </w:rPr>
              <w:t>(</w:t>
            </w:r>
            <w:r w:rsidRPr="0097107A">
              <w:rPr>
                <w:sz w:val="20"/>
                <w:szCs w:val="20"/>
              </w:rPr>
              <w:t>Jan-Mar)</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F40CB50" w14:textId="77777777" w:rsidR="006B6AC3" w:rsidRPr="0097107A" w:rsidRDefault="00C16FD1" w:rsidP="009B61AF">
            <w:pPr>
              <w:spacing w:line="240" w:lineRule="auto"/>
              <w:jc w:val="center"/>
              <w:rPr>
                <w:sz w:val="20"/>
                <w:szCs w:val="20"/>
              </w:rPr>
            </w:pPr>
            <w:r w:rsidRPr="0097107A">
              <w:rPr>
                <w:sz w:val="20"/>
                <w:szCs w:val="20"/>
              </w:rPr>
              <w:t>27</w:t>
            </w:r>
            <w:r w:rsidR="009B61AF" w:rsidRPr="0097107A">
              <w:rPr>
                <w:sz w:val="20"/>
                <w:szCs w:val="20"/>
              </w:rPr>
              <w:t xml:space="preserve"> (</w:t>
            </w:r>
            <w:r w:rsidRPr="0097107A">
              <w:rPr>
                <w:sz w:val="20"/>
                <w:szCs w:val="20"/>
              </w:rPr>
              <w:t>17)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3C491EF" w14:textId="77777777" w:rsidR="006B6AC3" w:rsidRPr="0097107A" w:rsidRDefault="00C16FD1" w:rsidP="009B61AF">
            <w:pPr>
              <w:spacing w:line="240" w:lineRule="auto"/>
              <w:jc w:val="center"/>
              <w:rPr>
                <w:sz w:val="20"/>
                <w:szCs w:val="20"/>
              </w:rPr>
            </w:pPr>
            <w:r w:rsidRPr="0097107A">
              <w:rPr>
                <w:sz w:val="20"/>
                <w:szCs w:val="20"/>
              </w:rPr>
              <w:t>68</w:t>
            </w:r>
            <w:r w:rsidR="009B61AF" w:rsidRPr="0097107A">
              <w:rPr>
                <w:sz w:val="20"/>
                <w:szCs w:val="20"/>
              </w:rPr>
              <w:t xml:space="preserve"> (</w:t>
            </w:r>
            <w:r w:rsidRPr="0097107A">
              <w:rPr>
                <w:sz w:val="20"/>
                <w:szCs w:val="20"/>
              </w:rPr>
              <w:t>13)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71F3771" w14:textId="77777777" w:rsidR="006B6AC3" w:rsidRPr="0097107A" w:rsidRDefault="00C16FD1" w:rsidP="009B61AF">
            <w:pPr>
              <w:spacing w:line="240" w:lineRule="auto"/>
              <w:jc w:val="center"/>
              <w:rPr>
                <w:sz w:val="20"/>
                <w:szCs w:val="20"/>
              </w:rPr>
            </w:pPr>
            <w:r w:rsidRPr="0097107A">
              <w:rPr>
                <w:sz w:val="20"/>
                <w:szCs w:val="20"/>
              </w:rPr>
              <w:t>45</w:t>
            </w:r>
            <w:r w:rsidR="009B61AF" w:rsidRPr="0097107A">
              <w:rPr>
                <w:sz w:val="20"/>
                <w:szCs w:val="20"/>
              </w:rPr>
              <w:t xml:space="preserve"> (</w:t>
            </w:r>
            <w:r w:rsidRPr="0097107A">
              <w:rPr>
                <w:sz w:val="20"/>
                <w:szCs w:val="20"/>
              </w:rPr>
              <w:t>16)</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39EDE0B" w14:textId="77777777" w:rsidR="006B6AC3" w:rsidRPr="0097107A" w:rsidRDefault="00C16FD1" w:rsidP="009B61AF">
            <w:pPr>
              <w:spacing w:line="240" w:lineRule="auto"/>
              <w:jc w:val="center"/>
              <w:rPr>
                <w:sz w:val="20"/>
                <w:szCs w:val="20"/>
              </w:rPr>
            </w:pPr>
            <w:r w:rsidRPr="0097107A">
              <w:rPr>
                <w:sz w:val="20"/>
                <w:szCs w:val="20"/>
              </w:rPr>
              <w:t>65</w:t>
            </w:r>
            <w:r w:rsidR="009B61AF" w:rsidRPr="0097107A">
              <w:rPr>
                <w:sz w:val="20"/>
                <w:szCs w:val="20"/>
              </w:rPr>
              <w:t xml:space="preserve"> (</w:t>
            </w:r>
            <w:r w:rsidRPr="0097107A">
              <w:rPr>
                <w:sz w:val="20"/>
                <w:szCs w:val="20"/>
              </w:rPr>
              <w:t>35)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0B9065F" w14:textId="77777777" w:rsidR="006B6AC3" w:rsidRPr="0097107A" w:rsidRDefault="00C16FD1" w:rsidP="009B61AF">
            <w:pPr>
              <w:spacing w:line="240" w:lineRule="auto"/>
              <w:jc w:val="center"/>
              <w:rPr>
                <w:sz w:val="20"/>
                <w:szCs w:val="20"/>
              </w:rPr>
            </w:pPr>
            <w:r w:rsidRPr="0097107A">
              <w:rPr>
                <w:sz w:val="20"/>
                <w:szCs w:val="20"/>
              </w:rPr>
              <w:t>41</w:t>
            </w:r>
            <w:r w:rsidR="009B61AF" w:rsidRPr="0097107A">
              <w:rPr>
                <w:sz w:val="20"/>
                <w:szCs w:val="20"/>
              </w:rPr>
              <w:t xml:space="preserve"> (</w:t>
            </w:r>
            <w:r w:rsidRPr="0097107A">
              <w:rPr>
                <w:sz w:val="20"/>
                <w:szCs w:val="20"/>
              </w:rPr>
              <w:t>19)</w:t>
            </w:r>
          </w:p>
        </w:tc>
      </w:tr>
      <w:tr w:rsidR="006B6AC3" w:rsidRPr="0097107A" w14:paraId="7883199B"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54685D3" w14:textId="77777777" w:rsidR="006B6AC3" w:rsidRPr="0097107A" w:rsidRDefault="009B61AF" w:rsidP="00A62D1D">
            <w:pPr>
              <w:spacing w:line="240" w:lineRule="auto"/>
              <w:ind w:left="144"/>
              <w:rPr>
                <w:sz w:val="20"/>
                <w:szCs w:val="20"/>
              </w:rPr>
            </w:pPr>
            <w:r w:rsidRPr="0097107A">
              <w:rPr>
                <w:sz w:val="20"/>
                <w:szCs w:val="20"/>
              </w:rPr>
              <w:t>Spring (</w:t>
            </w:r>
            <w:r w:rsidR="00C16FD1" w:rsidRPr="0097107A">
              <w:rPr>
                <w:sz w:val="20"/>
                <w:szCs w:val="20"/>
              </w:rPr>
              <w:t>Apr-Jun)</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D889F15" w14:textId="77777777" w:rsidR="006B6AC3" w:rsidRPr="0097107A" w:rsidRDefault="00C16FD1" w:rsidP="009B61AF">
            <w:pPr>
              <w:spacing w:line="240" w:lineRule="auto"/>
              <w:jc w:val="center"/>
              <w:rPr>
                <w:sz w:val="20"/>
                <w:szCs w:val="20"/>
              </w:rPr>
            </w:pPr>
            <w:r w:rsidRPr="0097107A">
              <w:rPr>
                <w:sz w:val="20"/>
                <w:szCs w:val="20"/>
              </w:rPr>
              <w:t>37</w:t>
            </w:r>
            <w:r w:rsidR="009B61AF" w:rsidRPr="0097107A">
              <w:rPr>
                <w:sz w:val="20"/>
                <w:szCs w:val="20"/>
              </w:rPr>
              <w:t xml:space="preserve"> (</w:t>
            </w:r>
            <w:r w:rsidRPr="0097107A">
              <w:rPr>
                <w:sz w:val="20"/>
                <w:szCs w:val="20"/>
              </w:rPr>
              <w:t>24)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D4BC1A6" w14:textId="77777777" w:rsidR="006B6AC3" w:rsidRPr="0097107A" w:rsidRDefault="00C16FD1" w:rsidP="009B61AF">
            <w:pPr>
              <w:spacing w:line="240" w:lineRule="auto"/>
              <w:jc w:val="center"/>
              <w:rPr>
                <w:sz w:val="20"/>
                <w:szCs w:val="20"/>
              </w:rPr>
            </w:pPr>
            <w:r w:rsidRPr="0097107A">
              <w:rPr>
                <w:sz w:val="20"/>
                <w:szCs w:val="20"/>
              </w:rPr>
              <w:t>165</w:t>
            </w:r>
            <w:r w:rsidR="009B61AF" w:rsidRPr="0097107A">
              <w:rPr>
                <w:sz w:val="20"/>
                <w:szCs w:val="20"/>
              </w:rPr>
              <w:t xml:space="preserve"> (</w:t>
            </w:r>
            <w:r w:rsidRPr="0097107A">
              <w:rPr>
                <w:sz w:val="20"/>
                <w:szCs w:val="20"/>
              </w:rPr>
              <w:t>31)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E50A8B1" w14:textId="77777777" w:rsidR="006B6AC3" w:rsidRPr="0097107A" w:rsidRDefault="00C16FD1" w:rsidP="009B61AF">
            <w:pPr>
              <w:spacing w:line="240" w:lineRule="auto"/>
              <w:jc w:val="center"/>
              <w:rPr>
                <w:sz w:val="20"/>
                <w:szCs w:val="20"/>
              </w:rPr>
            </w:pPr>
            <w:r w:rsidRPr="0097107A">
              <w:rPr>
                <w:sz w:val="20"/>
                <w:szCs w:val="20"/>
              </w:rPr>
              <w:t>88</w:t>
            </w:r>
            <w:r w:rsidR="009B61AF" w:rsidRPr="0097107A">
              <w:rPr>
                <w:sz w:val="20"/>
                <w:szCs w:val="20"/>
              </w:rPr>
              <w:t xml:space="preserve"> (</w:t>
            </w:r>
            <w:r w:rsidRPr="0097107A">
              <w:rPr>
                <w:sz w:val="20"/>
                <w:szCs w:val="20"/>
              </w:rPr>
              <w:t>31)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764484B" w14:textId="77777777" w:rsidR="006B6AC3" w:rsidRPr="0097107A" w:rsidRDefault="00C16FD1" w:rsidP="009B61AF">
            <w:pPr>
              <w:spacing w:line="240" w:lineRule="auto"/>
              <w:jc w:val="center"/>
              <w:rPr>
                <w:sz w:val="20"/>
                <w:szCs w:val="20"/>
              </w:rPr>
            </w:pPr>
            <w:r w:rsidRPr="0097107A">
              <w:rPr>
                <w:sz w:val="20"/>
                <w:szCs w:val="20"/>
              </w:rPr>
              <w:t>51</w:t>
            </w:r>
            <w:r w:rsidR="009B61AF" w:rsidRPr="0097107A">
              <w:rPr>
                <w:sz w:val="20"/>
                <w:szCs w:val="20"/>
              </w:rPr>
              <w:t xml:space="preserve"> (</w:t>
            </w:r>
            <w:r w:rsidRPr="0097107A">
              <w:rPr>
                <w:sz w:val="20"/>
                <w:szCs w:val="20"/>
              </w:rPr>
              <w:t>27)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D3655B8" w14:textId="77777777" w:rsidR="006B6AC3" w:rsidRPr="0097107A" w:rsidRDefault="00C16FD1" w:rsidP="009B61AF">
            <w:pPr>
              <w:spacing w:line="240" w:lineRule="auto"/>
              <w:jc w:val="center"/>
              <w:rPr>
                <w:sz w:val="20"/>
                <w:szCs w:val="20"/>
              </w:rPr>
            </w:pPr>
            <w:r w:rsidRPr="0097107A">
              <w:rPr>
                <w:sz w:val="20"/>
                <w:szCs w:val="20"/>
              </w:rPr>
              <w:t>54</w:t>
            </w:r>
            <w:r w:rsidR="009B61AF" w:rsidRPr="0097107A">
              <w:rPr>
                <w:sz w:val="20"/>
                <w:szCs w:val="20"/>
              </w:rPr>
              <w:t xml:space="preserve"> (</w:t>
            </w:r>
            <w:r w:rsidRPr="0097107A">
              <w:rPr>
                <w:sz w:val="20"/>
                <w:szCs w:val="20"/>
              </w:rPr>
              <w:t>25)</w:t>
            </w:r>
          </w:p>
        </w:tc>
      </w:tr>
      <w:tr w:rsidR="006B6AC3" w:rsidRPr="0097107A" w14:paraId="21065B1D"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87A3E20" w14:textId="77777777" w:rsidR="006B6AC3" w:rsidRPr="0097107A" w:rsidRDefault="00C16FD1" w:rsidP="00A62D1D">
            <w:pPr>
              <w:spacing w:line="240" w:lineRule="auto"/>
              <w:ind w:left="144"/>
              <w:rPr>
                <w:sz w:val="20"/>
                <w:szCs w:val="20"/>
              </w:rPr>
            </w:pPr>
            <w:r w:rsidRPr="0097107A">
              <w:rPr>
                <w:sz w:val="20"/>
                <w:szCs w:val="20"/>
              </w:rPr>
              <w:t xml:space="preserve">Summer </w:t>
            </w:r>
            <w:r w:rsidR="009B61AF" w:rsidRPr="0097107A">
              <w:rPr>
                <w:sz w:val="20"/>
                <w:szCs w:val="20"/>
              </w:rPr>
              <w:t>(</w:t>
            </w:r>
            <w:r w:rsidRPr="0097107A">
              <w:rPr>
                <w:sz w:val="20"/>
                <w:szCs w:val="20"/>
              </w:rPr>
              <w:t>Jul-Sep)</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4AE4457" w14:textId="77777777" w:rsidR="006B6AC3" w:rsidRPr="0097107A" w:rsidRDefault="00C16FD1" w:rsidP="009B61AF">
            <w:pPr>
              <w:spacing w:line="240" w:lineRule="auto"/>
              <w:jc w:val="center"/>
              <w:rPr>
                <w:sz w:val="20"/>
                <w:szCs w:val="20"/>
              </w:rPr>
            </w:pPr>
            <w:r w:rsidRPr="0097107A">
              <w:rPr>
                <w:sz w:val="20"/>
                <w:szCs w:val="20"/>
              </w:rPr>
              <w:t>59</w:t>
            </w:r>
            <w:r w:rsidR="009B61AF" w:rsidRPr="0097107A">
              <w:rPr>
                <w:sz w:val="20"/>
                <w:szCs w:val="20"/>
              </w:rPr>
              <w:t xml:space="preserve"> (</w:t>
            </w:r>
            <w:r w:rsidRPr="0097107A">
              <w:rPr>
                <w:sz w:val="20"/>
                <w:szCs w:val="20"/>
              </w:rPr>
              <w:t>38)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C809AF8" w14:textId="77777777" w:rsidR="006B6AC3" w:rsidRPr="0097107A" w:rsidRDefault="00C16FD1" w:rsidP="009B61AF">
            <w:pPr>
              <w:spacing w:line="240" w:lineRule="auto"/>
              <w:jc w:val="center"/>
              <w:rPr>
                <w:sz w:val="20"/>
                <w:szCs w:val="20"/>
              </w:rPr>
            </w:pPr>
            <w:r w:rsidRPr="0097107A">
              <w:rPr>
                <w:sz w:val="20"/>
                <w:szCs w:val="20"/>
              </w:rPr>
              <w:t>186</w:t>
            </w:r>
            <w:r w:rsidR="009B61AF" w:rsidRPr="0097107A">
              <w:rPr>
                <w:sz w:val="20"/>
                <w:szCs w:val="20"/>
              </w:rPr>
              <w:t xml:space="preserve"> (</w:t>
            </w:r>
            <w:r w:rsidRPr="0097107A">
              <w:rPr>
                <w:sz w:val="20"/>
                <w:szCs w:val="20"/>
              </w:rPr>
              <w:t>35)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CC5DC02" w14:textId="77777777" w:rsidR="006B6AC3" w:rsidRPr="0097107A" w:rsidRDefault="00C16FD1" w:rsidP="009B61AF">
            <w:pPr>
              <w:spacing w:line="240" w:lineRule="auto"/>
              <w:jc w:val="center"/>
              <w:rPr>
                <w:sz w:val="20"/>
                <w:szCs w:val="20"/>
              </w:rPr>
            </w:pPr>
            <w:r w:rsidRPr="0097107A">
              <w:rPr>
                <w:sz w:val="20"/>
                <w:szCs w:val="20"/>
              </w:rPr>
              <w:t>83</w:t>
            </w:r>
            <w:r w:rsidR="009B61AF" w:rsidRPr="0097107A">
              <w:rPr>
                <w:sz w:val="20"/>
                <w:szCs w:val="20"/>
              </w:rPr>
              <w:t xml:space="preserve"> (</w:t>
            </w:r>
            <w:r w:rsidRPr="0097107A">
              <w:rPr>
                <w:sz w:val="20"/>
                <w:szCs w:val="20"/>
              </w:rPr>
              <w:t>29)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D96103F" w14:textId="77777777" w:rsidR="006B6AC3" w:rsidRPr="0097107A" w:rsidRDefault="00C16FD1" w:rsidP="009B61AF">
            <w:pPr>
              <w:spacing w:line="240" w:lineRule="auto"/>
              <w:jc w:val="center"/>
              <w:rPr>
                <w:sz w:val="20"/>
                <w:szCs w:val="20"/>
              </w:rPr>
            </w:pPr>
            <w:r w:rsidRPr="0097107A">
              <w:rPr>
                <w:sz w:val="20"/>
                <w:szCs w:val="20"/>
              </w:rPr>
              <w:t>43</w:t>
            </w:r>
            <w:r w:rsidR="009B61AF" w:rsidRPr="0097107A">
              <w:rPr>
                <w:sz w:val="20"/>
                <w:szCs w:val="20"/>
              </w:rPr>
              <w:t xml:space="preserve"> (</w:t>
            </w:r>
            <w:r w:rsidRPr="0097107A">
              <w:rPr>
                <w:sz w:val="20"/>
                <w:szCs w:val="20"/>
              </w:rPr>
              <w:t>23)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0F9FA5B" w14:textId="77777777" w:rsidR="006B6AC3" w:rsidRPr="0097107A" w:rsidRDefault="00C16FD1" w:rsidP="009B61AF">
            <w:pPr>
              <w:spacing w:line="240" w:lineRule="auto"/>
              <w:jc w:val="center"/>
              <w:rPr>
                <w:sz w:val="20"/>
                <w:szCs w:val="20"/>
              </w:rPr>
            </w:pPr>
            <w:r w:rsidRPr="0097107A">
              <w:rPr>
                <w:sz w:val="20"/>
                <w:szCs w:val="20"/>
              </w:rPr>
              <w:t>74</w:t>
            </w:r>
            <w:r w:rsidR="009B61AF" w:rsidRPr="0097107A">
              <w:rPr>
                <w:sz w:val="20"/>
                <w:szCs w:val="20"/>
              </w:rPr>
              <w:t xml:space="preserve"> (</w:t>
            </w:r>
            <w:r w:rsidRPr="0097107A">
              <w:rPr>
                <w:sz w:val="20"/>
                <w:szCs w:val="20"/>
              </w:rPr>
              <w:t>34)</w:t>
            </w:r>
          </w:p>
        </w:tc>
      </w:tr>
      <w:tr w:rsidR="006B6AC3" w:rsidRPr="0097107A" w14:paraId="19150AF2"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BE22A26" w14:textId="77777777" w:rsidR="006B6AC3" w:rsidRPr="0097107A" w:rsidRDefault="00C16FD1" w:rsidP="00A62D1D">
            <w:pPr>
              <w:spacing w:line="240" w:lineRule="auto"/>
              <w:ind w:left="144"/>
              <w:rPr>
                <w:sz w:val="20"/>
                <w:szCs w:val="20"/>
              </w:rPr>
            </w:pPr>
            <w:r w:rsidRPr="0097107A">
              <w:rPr>
                <w:sz w:val="20"/>
                <w:szCs w:val="20"/>
              </w:rPr>
              <w:t xml:space="preserve">Fall </w:t>
            </w:r>
            <w:r w:rsidR="009B61AF" w:rsidRPr="0097107A">
              <w:rPr>
                <w:sz w:val="20"/>
                <w:szCs w:val="20"/>
              </w:rPr>
              <w:t>(</w:t>
            </w:r>
            <w:r w:rsidRPr="0097107A">
              <w:rPr>
                <w:sz w:val="20"/>
                <w:szCs w:val="20"/>
              </w:rPr>
              <w:t>Oct-Dec)</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E77B9A2" w14:textId="77777777" w:rsidR="006B6AC3" w:rsidRPr="0097107A" w:rsidRDefault="00C16FD1" w:rsidP="009B61AF">
            <w:pPr>
              <w:spacing w:line="240" w:lineRule="auto"/>
              <w:jc w:val="center"/>
              <w:rPr>
                <w:sz w:val="20"/>
                <w:szCs w:val="20"/>
              </w:rPr>
            </w:pPr>
            <w:r w:rsidRPr="0097107A">
              <w:rPr>
                <w:sz w:val="20"/>
                <w:szCs w:val="20"/>
              </w:rPr>
              <w:t>32</w:t>
            </w:r>
            <w:r w:rsidR="009B61AF" w:rsidRPr="0097107A">
              <w:rPr>
                <w:sz w:val="20"/>
                <w:szCs w:val="20"/>
              </w:rPr>
              <w:t xml:space="preserve"> (</w:t>
            </w:r>
            <w:r w:rsidRPr="0097107A">
              <w:rPr>
                <w:sz w:val="20"/>
                <w:szCs w:val="20"/>
              </w:rPr>
              <w:t>21)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2198724" w14:textId="77777777" w:rsidR="006B6AC3" w:rsidRPr="0097107A" w:rsidRDefault="00C16FD1" w:rsidP="009B61AF">
            <w:pPr>
              <w:spacing w:line="240" w:lineRule="auto"/>
              <w:jc w:val="center"/>
              <w:rPr>
                <w:sz w:val="20"/>
                <w:szCs w:val="20"/>
              </w:rPr>
            </w:pPr>
            <w:r w:rsidRPr="0097107A">
              <w:rPr>
                <w:sz w:val="20"/>
                <w:szCs w:val="20"/>
              </w:rPr>
              <w:t>117</w:t>
            </w:r>
            <w:r w:rsidR="009B61AF" w:rsidRPr="0097107A">
              <w:rPr>
                <w:sz w:val="20"/>
                <w:szCs w:val="20"/>
              </w:rPr>
              <w:t xml:space="preserve"> (</w:t>
            </w:r>
            <w:r w:rsidRPr="0097107A">
              <w:rPr>
                <w:sz w:val="20"/>
                <w:szCs w:val="20"/>
              </w:rPr>
              <w:t>22)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86263B1" w14:textId="77777777" w:rsidR="006B6AC3" w:rsidRPr="0097107A" w:rsidRDefault="00C16FD1" w:rsidP="009B61AF">
            <w:pPr>
              <w:spacing w:line="240" w:lineRule="auto"/>
              <w:jc w:val="center"/>
              <w:rPr>
                <w:sz w:val="20"/>
                <w:szCs w:val="20"/>
              </w:rPr>
            </w:pPr>
            <w:r w:rsidRPr="0097107A">
              <w:rPr>
                <w:sz w:val="20"/>
                <w:szCs w:val="20"/>
              </w:rPr>
              <w:t>66</w:t>
            </w:r>
            <w:r w:rsidR="009B61AF" w:rsidRPr="0097107A">
              <w:rPr>
                <w:sz w:val="20"/>
                <w:szCs w:val="20"/>
              </w:rPr>
              <w:t xml:space="preserve"> (</w:t>
            </w:r>
            <w:r w:rsidRPr="0097107A">
              <w:rPr>
                <w:sz w:val="20"/>
                <w:szCs w:val="20"/>
              </w:rPr>
              <w:t>23)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197618E" w14:textId="77777777" w:rsidR="006B6AC3" w:rsidRPr="0097107A" w:rsidRDefault="00C16FD1" w:rsidP="009B61AF">
            <w:pPr>
              <w:spacing w:line="240" w:lineRule="auto"/>
              <w:jc w:val="center"/>
              <w:rPr>
                <w:sz w:val="20"/>
                <w:szCs w:val="20"/>
              </w:rPr>
            </w:pPr>
            <w:r w:rsidRPr="0097107A">
              <w:rPr>
                <w:sz w:val="20"/>
                <w:szCs w:val="20"/>
              </w:rPr>
              <w:t>28</w:t>
            </w:r>
            <w:r w:rsidR="009B61AF" w:rsidRPr="0097107A">
              <w:rPr>
                <w:sz w:val="20"/>
                <w:szCs w:val="20"/>
              </w:rPr>
              <w:t xml:space="preserve"> (</w:t>
            </w:r>
            <w:r w:rsidRPr="0097107A">
              <w:rPr>
                <w:sz w:val="20"/>
                <w:szCs w:val="20"/>
              </w:rPr>
              <w:t>15)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7865FC7" w14:textId="77777777" w:rsidR="006B6AC3" w:rsidRPr="0097107A" w:rsidRDefault="00C16FD1" w:rsidP="009B61AF">
            <w:pPr>
              <w:spacing w:line="240" w:lineRule="auto"/>
              <w:jc w:val="center"/>
              <w:rPr>
                <w:sz w:val="20"/>
                <w:szCs w:val="20"/>
              </w:rPr>
            </w:pPr>
            <w:r w:rsidRPr="0097107A">
              <w:rPr>
                <w:sz w:val="20"/>
                <w:szCs w:val="20"/>
              </w:rPr>
              <w:t>46</w:t>
            </w:r>
            <w:r w:rsidR="009B61AF" w:rsidRPr="0097107A">
              <w:rPr>
                <w:sz w:val="20"/>
                <w:szCs w:val="20"/>
              </w:rPr>
              <w:t xml:space="preserve"> (</w:t>
            </w:r>
            <w:r w:rsidRPr="0097107A">
              <w:rPr>
                <w:sz w:val="20"/>
                <w:szCs w:val="20"/>
              </w:rPr>
              <w:t>21)</w:t>
            </w:r>
          </w:p>
        </w:tc>
      </w:tr>
      <w:tr w:rsidR="006B6AC3" w:rsidRPr="0097107A" w14:paraId="59F1978A"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7519B7D" w14:textId="77777777" w:rsidR="006B6AC3" w:rsidRPr="0097107A" w:rsidRDefault="00C16FD1" w:rsidP="009B61AF">
            <w:pPr>
              <w:spacing w:line="240" w:lineRule="auto"/>
              <w:rPr>
                <w:b/>
                <w:sz w:val="20"/>
                <w:szCs w:val="20"/>
              </w:rPr>
            </w:pPr>
            <w:r w:rsidRPr="0097107A">
              <w:rPr>
                <w:b/>
                <w:sz w:val="20"/>
                <w:szCs w:val="20"/>
              </w:rPr>
              <w:t>Geography</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0C6DF60"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8746555"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460204E"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6C4338B" w14:textId="77777777" w:rsidR="006B6AC3" w:rsidRPr="0097107A" w:rsidRDefault="00C16FD1" w:rsidP="009B61AF">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FFA21DB" w14:textId="77777777" w:rsidR="006B6AC3" w:rsidRPr="0097107A" w:rsidRDefault="00C16FD1" w:rsidP="009B61AF">
            <w:pPr>
              <w:spacing w:line="240" w:lineRule="auto"/>
              <w:rPr>
                <w:sz w:val="20"/>
                <w:szCs w:val="20"/>
              </w:rPr>
            </w:pPr>
            <w:r w:rsidRPr="0097107A">
              <w:rPr>
                <w:sz w:val="20"/>
                <w:szCs w:val="20"/>
              </w:rPr>
              <w:t xml:space="preserve"> </w:t>
            </w:r>
          </w:p>
        </w:tc>
      </w:tr>
      <w:tr w:rsidR="006B6AC3" w:rsidRPr="0097107A" w14:paraId="5DF37C13"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44F5FD4" w14:textId="77777777" w:rsidR="006B6AC3" w:rsidRPr="0097107A" w:rsidRDefault="00C16FD1" w:rsidP="00A62D1D">
            <w:pPr>
              <w:spacing w:line="240" w:lineRule="auto"/>
              <w:ind w:left="144"/>
              <w:rPr>
                <w:sz w:val="20"/>
                <w:szCs w:val="20"/>
              </w:rPr>
            </w:pPr>
            <w:r w:rsidRPr="0097107A">
              <w:rPr>
                <w:sz w:val="20"/>
                <w:szCs w:val="20"/>
              </w:rPr>
              <w:t>Multi-State</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41C0190" w14:textId="77777777" w:rsidR="006B6AC3" w:rsidRPr="0097107A" w:rsidRDefault="00C16FD1" w:rsidP="009B61AF">
            <w:pPr>
              <w:spacing w:line="240" w:lineRule="auto"/>
              <w:jc w:val="center"/>
              <w:rPr>
                <w:sz w:val="20"/>
                <w:szCs w:val="20"/>
              </w:rPr>
            </w:pPr>
            <w:r w:rsidRPr="0097107A">
              <w:rPr>
                <w:sz w:val="20"/>
                <w:szCs w:val="20"/>
              </w:rPr>
              <w:t>4</w:t>
            </w:r>
            <w:r w:rsidR="009B61AF" w:rsidRPr="0097107A">
              <w:rPr>
                <w:sz w:val="20"/>
                <w:szCs w:val="20"/>
              </w:rPr>
              <w:t xml:space="preserve"> (</w:t>
            </w:r>
            <w:r w:rsidRPr="0097107A">
              <w:rPr>
                <w:sz w:val="20"/>
                <w:szCs w:val="20"/>
              </w:rPr>
              <w:t>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174B7F9" w14:textId="77777777" w:rsidR="006B6AC3" w:rsidRPr="0097107A" w:rsidRDefault="00C16FD1" w:rsidP="009B61AF">
            <w:pPr>
              <w:spacing w:line="240" w:lineRule="auto"/>
              <w:jc w:val="center"/>
              <w:rPr>
                <w:sz w:val="20"/>
                <w:szCs w:val="20"/>
              </w:rPr>
            </w:pPr>
            <w:r w:rsidRPr="0097107A">
              <w:rPr>
                <w:sz w:val="20"/>
                <w:szCs w:val="20"/>
              </w:rPr>
              <w:t>69</w:t>
            </w:r>
            <w:r w:rsidR="009B61AF" w:rsidRPr="0097107A">
              <w:rPr>
                <w:sz w:val="20"/>
                <w:szCs w:val="20"/>
              </w:rPr>
              <w:t xml:space="preserve"> (</w:t>
            </w:r>
            <w:r w:rsidRPr="0097107A">
              <w:rPr>
                <w:sz w:val="20"/>
                <w:szCs w:val="20"/>
              </w:rPr>
              <w:t>13)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5C289F2" w14:textId="77777777" w:rsidR="006B6AC3" w:rsidRPr="0097107A" w:rsidRDefault="00C16FD1" w:rsidP="009B61AF">
            <w:pPr>
              <w:spacing w:line="240" w:lineRule="auto"/>
              <w:jc w:val="center"/>
              <w:rPr>
                <w:sz w:val="20"/>
                <w:szCs w:val="20"/>
              </w:rPr>
            </w:pPr>
            <w:r w:rsidRPr="0097107A">
              <w:rPr>
                <w:sz w:val="20"/>
                <w:szCs w:val="20"/>
              </w:rPr>
              <w:t>131</w:t>
            </w:r>
            <w:r w:rsidR="009B61AF" w:rsidRPr="0097107A">
              <w:rPr>
                <w:sz w:val="20"/>
                <w:szCs w:val="20"/>
              </w:rPr>
              <w:t xml:space="preserve"> (</w:t>
            </w:r>
            <w:r w:rsidRPr="0097107A">
              <w:rPr>
                <w:sz w:val="20"/>
                <w:szCs w:val="20"/>
              </w:rPr>
              <w:t>46)</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332F57C" w14:textId="77777777" w:rsidR="006B6AC3" w:rsidRPr="0097107A" w:rsidRDefault="00C16FD1" w:rsidP="009B61AF">
            <w:pPr>
              <w:spacing w:line="240" w:lineRule="auto"/>
              <w:jc w:val="center"/>
              <w:rPr>
                <w:sz w:val="20"/>
                <w:szCs w:val="20"/>
              </w:rPr>
            </w:pPr>
            <w:r w:rsidRPr="0097107A">
              <w:rPr>
                <w:sz w:val="20"/>
                <w:szCs w:val="20"/>
              </w:rPr>
              <w:t>71</w:t>
            </w:r>
            <w:r w:rsidR="009B61AF" w:rsidRPr="0097107A">
              <w:rPr>
                <w:sz w:val="20"/>
                <w:szCs w:val="20"/>
              </w:rPr>
              <w:t xml:space="preserve"> (</w:t>
            </w:r>
            <w:r w:rsidRPr="0097107A">
              <w:rPr>
                <w:sz w:val="20"/>
                <w:szCs w:val="20"/>
              </w:rPr>
              <w:t>38)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5007774" w14:textId="77777777" w:rsidR="006B6AC3" w:rsidRPr="0097107A" w:rsidRDefault="00C16FD1" w:rsidP="009B61AF">
            <w:pPr>
              <w:spacing w:line="240" w:lineRule="auto"/>
              <w:jc w:val="center"/>
              <w:rPr>
                <w:sz w:val="20"/>
                <w:szCs w:val="20"/>
              </w:rPr>
            </w:pPr>
            <w:r w:rsidRPr="0097107A">
              <w:rPr>
                <w:sz w:val="20"/>
                <w:szCs w:val="20"/>
              </w:rPr>
              <w:t>40</w:t>
            </w:r>
            <w:r w:rsidR="009B61AF" w:rsidRPr="0097107A">
              <w:rPr>
                <w:sz w:val="20"/>
                <w:szCs w:val="20"/>
              </w:rPr>
              <w:t xml:space="preserve"> (</w:t>
            </w:r>
            <w:r w:rsidRPr="0097107A">
              <w:rPr>
                <w:sz w:val="20"/>
                <w:szCs w:val="20"/>
              </w:rPr>
              <w:t>19)</w:t>
            </w:r>
          </w:p>
        </w:tc>
      </w:tr>
      <w:tr w:rsidR="006B6AC3" w:rsidRPr="0097107A" w14:paraId="51501395"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0EBC40F" w14:textId="77777777" w:rsidR="006B6AC3" w:rsidRPr="0097107A" w:rsidRDefault="00C16FD1" w:rsidP="00A62D1D">
            <w:pPr>
              <w:spacing w:line="240" w:lineRule="auto"/>
              <w:ind w:left="144"/>
              <w:rPr>
                <w:sz w:val="20"/>
                <w:szCs w:val="20"/>
              </w:rPr>
            </w:pPr>
            <w:r w:rsidRPr="0097107A">
              <w:rPr>
                <w:sz w:val="20"/>
                <w:szCs w:val="20"/>
              </w:rPr>
              <w:t>Multi-County</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FCD6783" w14:textId="77777777" w:rsidR="006B6AC3" w:rsidRPr="0097107A" w:rsidRDefault="00C16FD1" w:rsidP="009B61AF">
            <w:pPr>
              <w:spacing w:line="240" w:lineRule="auto"/>
              <w:jc w:val="center"/>
              <w:rPr>
                <w:sz w:val="20"/>
                <w:szCs w:val="20"/>
              </w:rPr>
            </w:pPr>
            <w:r w:rsidRPr="0097107A">
              <w:rPr>
                <w:sz w:val="20"/>
                <w:szCs w:val="20"/>
              </w:rPr>
              <w:t>12</w:t>
            </w:r>
            <w:r w:rsidR="009B61AF" w:rsidRPr="0097107A">
              <w:rPr>
                <w:sz w:val="20"/>
                <w:szCs w:val="20"/>
              </w:rPr>
              <w:t xml:space="preserve"> (</w:t>
            </w:r>
            <w:r w:rsidRPr="0097107A">
              <w:rPr>
                <w:sz w:val="20"/>
                <w:szCs w:val="20"/>
              </w:rPr>
              <w:t>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608F44B" w14:textId="77777777" w:rsidR="006B6AC3" w:rsidRPr="0097107A" w:rsidRDefault="00C16FD1" w:rsidP="009B61AF">
            <w:pPr>
              <w:spacing w:line="240" w:lineRule="auto"/>
              <w:jc w:val="center"/>
              <w:rPr>
                <w:sz w:val="20"/>
                <w:szCs w:val="20"/>
              </w:rPr>
            </w:pPr>
            <w:r w:rsidRPr="0097107A">
              <w:rPr>
                <w:sz w:val="20"/>
                <w:szCs w:val="20"/>
              </w:rPr>
              <w:t>63</w:t>
            </w:r>
            <w:r w:rsidR="009B61AF" w:rsidRPr="0097107A">
              <w:rPr>
                <w:sz w:val="20"/>
                <w:szCs w:val="20"/>
              </w:rPr>
              <w:t xml:space="preserve"> (</w:t>
            </w:r>
            <w:r w:rsidRPr="0097107A">
              <w:rPr>
                <w:sz w:val="20"/>
                <w:szCs w:val="20"/>
              </w:rPr>
              <w:t>12)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090A3B4" w14:textId="77777777" w:rsidR="006B6AC3" w:rsidRPr="0097107A" w:rsidRDefault="00C16FD1" w:rsidP="009B61AF">
            <w:pPr>
              <w:spacing w:line="240" w:lineRule="auto"/>
              <w:jc w:val="center"/>
              <w:rPr>
                <w:sz w:val="20"/>
                <w:szCs w:val="20"/>
              </w:rPr>
            </w:pPr>
            <w:r w:rsidRPr="0097107A">
              <w:rPr>
                <w:sz w:val="20"/>
                <w:szCs w:val="20"/>
              </w:rPr>
              <w:t>47</w:t>
            </w:r>
            <w:r w:rsidR="009B61AF" w:rsidRPr="0097107A">
              <w:rPr>
                <w:sz w:val="20"/>
                <w:szCs w:val="20"/>
              </w:rPr>
              <w:t xml:space="preserve"> (</w:t>
            </w:r>
            <w:r w:rsidRPr="0097107A">
              <w:rPr>
                <w:sz w:val="20"/>
                <w:szCs w:val="20"/>
              </w:rPr>
              <w:t>17)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7E53503" w14:textId="77777777" w:rsidR="006B6AC3" w:rsidRPr="0097107A" w:rsidRDefault="00C16FD1" w:rsidP="009B61AF">
            <w:pPr>
              <w:spacing w:line="240" w:lineRule="auto"/>
              <w:jc w:val="center"/>
              <w:rPr>
                <w:sz w:val="20"/>
                <w:szCs w:val="20"/>
              </w:rPr>
            </w:pPr>
            <w:r w:rsidRPr="0097107A">
              <w:rPr>
                <w:sz w:val="20"/>
                <w:szCs w:val="20"/>
              </w:rPr>
              <w:t>25</w:t>
            </w:r>
            <w:r w:rsidR="009B61AF" w:rsidRPr="0097107A">
              <w:rPr>
                <w:sz w:val="20"/>
                <w:szCs w:val="20"/>
              </w:rPr>
              <w:t xml:space="preserve"> (</w:t>
            </w:r>
            <w:r w:rsidRPr="0097107A">
              <w:rPr>
                <w:sz w:val="20"/>
                <w:szCs w:val="20"/>
              </w:rPr>
              <w:t>13)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F2FA169" w14:textId="77777777" w:rsidR="006B6AC3" w:rsidRPr="0097107A" w:rsidRDefault="00C16FD1" w:rsidP="009B61AF">
            <w:pPr>
              <w:spacing w:line="240" w:lineRule="auto"/>
              <w:jc w:val="center"/>
              <w:rPr>
                <w:sz w:val="20"/>
                <w:szCs w:val="20"/>
              </w:rPr>
            </w:pPr>
            <w:r w:rsidRPr="0097107A">
              <w:rPr>
                <w:sz w:val="20"/>
                <w:szCs w:val="20"/>
              </w:rPr>
              <w:t>38</w:t>
            </w:r>
            <w:r w:rsidR="009B61AF" w:rsidRPr="0097107A">
              <w:rPr>
                <w:sz w:val="20"/>
                <w:szCs w:val="20"/>
              </w:rPr>
              <w:t xml:space="preserve"> (</w:t>
            </w:r>
            <w:r w:rsidRPr="0097107A">
              <w:rPr>
                <w:sz w:val="20"/>
                <w:szCs w:val="20"/>
              </w:rPr>
              <w:t>18)</w:t>
            </w:r>
          </w:p>
        </w:tc>
      </w:tr>
      <w:tr w:rsidR="006B6AC3" w:rsidRPr="0097107A" w14:paraId="6DE0A734"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80C1E30" w14:textId="77777777" w:rsidR="006B6AC3" w:rsidRPr="0097107A" w:rsidRDefault="00C16FD1" w:rsidP="00A62D1D">
            <w:pPr>
              <w:spacing w:line="240" w:lineRule="auto"/>
              <w:ind w:left="144"/>
              <w:rPr>
                <w:sz w:val="20"/>
                <w:szCs w:val="20"/>
              </w:rPr>
            </w:pPr>
            <w:r w:rsidRPr="0097107A">
              <w:rPr>
                <w:sz w:val="20"/>
                <w:szCs w:val="20"/>
              </w:rPr>
              <w:t>Single County</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3EECFDC" w14:textId="77777777" w:rsidR="006B6AC3" w:rsidRPr="0097107A" w:rsidRDefault="00C16FD1" w:rsidP="009B61AF">
            <w:pPr>
              <w:spacing w:line="240" w:lineRule="auto"/>
              <w:jc w:val="center"/>
              <w:rPr>
                <w:sz w:val="20"/>
                <w:szCs w:val="20"/>
              </w:rPr>
            </w:pPr>
            <w:r w:rsidRPr="0097107A">
              <w:rPr>
                <w:sz w:val="20"/>
                <w:szCs w:val="20"/>
              </w:rPr>
              <w:t>137</w:t>
            </w:r>
            <w:r w:rsidR="009B61AF" w:rsidRPr="0097107A">
              <w:rPr>
                <w:sz w:val="20"/>
                <w:szCs w:val="20"/>
              </w:rPr>
              <w:t xml:space="preserve"> (</w:t>
            </w:r>
            <w:r w:rsidRPr="0097107A">
              <w:rPr>
                <w:sz w:val="20"/>
                <w:szCs w:val="20"/>
              </w:rPr>
              <w:t>88)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BA8FC26" w14:textId="77777777" w:rsidR="006B6AC3" w:rsidRPr="0097107A" w:rsidRDefault="00C16FD1" w:rsidP="009B61AF">
            <w:pPr>
              <w:spacing w:line="240" w:lineRule="auto"/>
              <w:jc w:val="center"/>
              <w:rPr>
                <w:sz w:val="20"/>
                <w:szCs w:val="20"/>
              </w:rPr>
            </w:pPr>
            <w:r w:rsidRPr="0097107A">
              <w:rPr>
                <w:sz w:val="20"/>
                <w:szCs w:val="20"/>
              </w:rPr>
              <w:t>401</w:t>
            </w:r>
            <w:r w:rsidR="009B61AF" w:rsidRPr="0097107A">
              <w:rPr>
                <w:sz w:val="20"/>
                <w:szCs w:val="20"/>
              </w:rPr>
              <w:t xml:space="preserve"> (</w:t>
            </w:r>
            <w:r w:rsidRPr="0097107A">
              <w:rPr>
                <w:sz w:val="20"/>
                <w:szCs w:val="20"/>
              </w:rPr>
              <w:t>75)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CDDED62" w14:textId="77777777" w:rsidR="006B6AC3" w:rsidRPr="0097107A" w:rsidRDefault="00C16FD1" w:rsidP="009B61AF">
            <w:pPr>
              <w:spacing w:line="240" w:lineRule="auto"/>
              <w:jc w:val="center"/>
              <w:rPr>
                <w:sz w:val="20"/>
                <w:szCs w:val="20"/>
              </w:rPr>
            </w:pPr>
            <w:r w:rsidRPr="0097107A">
              <w:rPr>
                <w:sz w:val="20"/>
                <w:szCs w:val="20"/>
              </w:rPr>
              <w:t>100</w:t>
            </w:r>
            <w:r w:rsidR="009B61AF" w:rsidRPr="0097107A">
              <w:rPr>
                <w:sz w:val="20"/>
                <w:szCs w:val="20"/>
              </w:rPr>
              <w:t xml:space="preserve"> (</w:t>
            </w:r>
            <w:r w:rsidRPr="0097107A">
              <w:rPr>
                <w:sz w:val="20"/>
                <w:szCs w:val="20"/>
              </w:rPr>
              <w:t>35)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8E8AF8E" w14:textId="77777777" w:rsidR="006B6AC3" w:rsidRPr="0097107A" w:rsidRDefault="00C16FD1" w:rsidP="009B61AF">
            <w:pPr>
              <w:spacing w:line="240" w:lineRule="auto"/>
              <w:jc w:val="center"/>
              <w:rPr>
                <w:sz w:val="20"/>
                <w:szCs w:val="20"/>
              </w:rPr>
            </w:pPr>
            <w:r w:rsidRPr="0097107A">
              <w:rPr>
                <w:sz w:val="20"/>
                <w:szCs w:val="20"/>
              </w:rPr>
              <w:t>87</w:t>
            </w:r>
            <w:r w:rsidR="009B61AF" w:rsidRPr="0097107A">
              <w:rPr>
                <w:sz w:val="20"/>
                <w:szCs w:val="20"/>
              </w:rPr>
              <w:t xml:space="preserve"> (</w:t>
            </w:r>
            <w:r w:rsidRPr="0097107A">
              <w:rPr>
                <w:sz w:val="20"/>
                <w:szCs w:val="20"/>
              </w:rPr>
              <w:t>47)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1A3A43E" w14:textId="77777777" w:rsidR="006B6AC3" w:rsidRPr="0097107A" w:rsidRDefault="00C16FD1" w:rsidP="009B61AF">
            <w:pPr>
              <w:spacing w:line="240" w:lineRule="auto"/>
              <w:jc w:val="center"/>
              <w:rPr>
                <w:sz w:val="20"/>
                <w:szCs w:val="20"/>
              </w:rPr>
            </w:pPr>
            <w:r w:rsidRPr="0097107A">
              <w:rPr>
                <w:sz w:val="20"/>
                <w:szCs w:val="20"/>
              </w:rPr>
              <w:t>136</w:t>
            </w:r>
            <w:r w:rsidR="009B61AF" w:rsidRPr="0097107A">
              <w:rPr>
                <w:sz w:val="20"/>
                <w:szCs w:val="20"/>
              </w:rPr>
              <w:t xml:space="preserve"> (</w:t>
            </w:r>
            <w:r w:rsidRPr="0097107A">
              <w:rPr>
                <w:sz w:val="20"/>
                <w:szCs w:val="20"/>
              </w:rPr>
              <w:t>63)</w:t>
            </w:r>
          </w:p>
        </w:tc>
      </w:tr>
      <w:tr w:rsidR="006B6AC3" w:rsidRPr="0097107A" w14:paraId="6D24938C"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E7B5712" w14:textId="77777777" w:rsidR="006B6AC3" w:rsidRPr="0097107A" w:rsidRDefault="00C16FD1" w:rsidP="00A62D1D">
            <w:pPr>
              <w:spacing w:line="240" w:lineRule="auto"/>
              <w:ind w:left="144"/>
              <w:rPr>
                <w:sz w:val="20"/>
                <w:szCs w:val="20"/>
              </w:rPr>
            </w:pPr>
            <w:r w:rsidRPr="0097107A">
              <w:rPr>
                <w:sz w:val="20"/>
                <w:szCs w:val="20"/>
              </w:rPr>
              <w:t>Missing</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CC83E02" w14:textId="77777777" w:rsidR="006B6AC3" w:rsidRPr="0097107A" w:rsidRDefault="00C16FD1" w:rsidP="009B61AF">
            <w:pPr>
              <w:spacing w:line="240" w:lineRule="auto"/>
              <w:jc w:val="center"/>
              <w:rPr>
                <w:sz w:val="20"/>
                <w:szCs w:val="20"/>
              </w:rPr>
            </w:pPr>
            <w:r w:rsidRPr="0097107A">
              <w:rPr>
                <w:sz w:val="20"/>
                <w:szCs w:val="20"/>
              </w:rPr>
              <w:t>2</w:t>
            </w:r>
            <w:r w:rsidR="009B61AF" w:rsidRPr="0097107A">
              <w:rPr>
                <w:sz w:val="20"/>
                <w:szCs w:val="20"/>
              </w:rPr>
              <w:t xml:space="preserve"> (</w:t>
            </w:r>
            <w:r w:rsidRPr="0097107A">
              <w:rPr>
                <w:sz w:val="20"/>
                <w:szCs w:val="20"/>
              </w:rPr>
              <w:t>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8FF9EDA" w14:textId="77777777" w:rsidR="006B6AC3" w:rsidRPr="0097107A" w:rsidRDefault="00C16FD1" w:rsidP="009B61AF">
            <w:pPr>
              <w:spacing w:line="240" w:lineRule="auto"/>
              <w:jc w:val="center"/>
              <w:rPr>
                <w:sz w:val="20"/>
                <w:szCs w:val="20"/>
              </w:rPr>
            </w:pPr>
            <w:r w:rsidRPr="0097107A">
              <w:rPr>
                <w:sz w:val="20"/>
                <w:szCs w:val="20"/>
              </w:rPr>
              <w:t>3</w:t>
            </w:r>
            <w:r w:rsidR="009B61AF" w:rsidRPr="0097107A">
              <w:rPr>
                <w:sz w:val="20"/>
                <w:szCs w:val="20"/>
              </w:rPr>
              <w:t xml:space="preserve"> (</w:t>
            </w:r>
            <w:r w:rsidRPr="0097107A">
              <w:rPr>
                <w:sz w:val="20"/>
                <w:szCs w:val="20"/>
              </w:rPr>
              <w:t>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17E0004" w14:textId="77777777" w:rsidR="006B6AC3" w:rsidRPr="0097107A" w:rsidRDefault="00C16FD1" w:rsidP="009B61AF">
            <w:pPr>
              <w:spacing w:line="240" w:lineRule="auto"/>
              <w:jc w:val="center"/>
              <w:rPr>
                <w:sz w:val="20"/>
                <w:szCs w:val="20"/>
              </w:rPr>
            </w:pPr>
            <w:r w:rsidRPr="0097107A">
              <w:rPr>
                <w:sz w:val="20"/>
                <w:szCs w:val="20"/>
              </w:rPr>
              <w:t>4</w:t>
            </w:r>
            <w:r w:rsidR="009B61AF" w:rsidRPr="0097107A">
              <w:rPr>
                <w:sz w:val="20"/>
                <w:szCs w:val="20"/>
              </w:rPr>
              <w:t xml:space="preserve"> (</w:t>
            </w:r>
            <w:r w:rsidRPr="0097107A">
              <w:rPr>
                <w:sz w:val="20"/>
                <w:szCs w:val="20"/>
              </w:rPr>
              <w:t>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9D365BB" w14:textId="77777777" w:rsidR="006B6AC3" w:rsidRPr="0097107A" w:rsidRDefault="00C16FD1" w:rsidP="009B61AF">
            <w:pPr>
              <w:spacing w:line="240" w:lineRule="auto"/>
              <w:jc w:val="center"/>
              <w:rPr>
                <w:sz w:val="20"/>
                <w:szCs w:val="20"/>
              </w:rPr>
            </w:pPr>
            <w:r w:rsidRPr="0097107A">
              <w:rPr>
                <w:sz w:val="20"/>
                <w:szCs w:val="20"/>
              </w:rPr>
              <w:t>4</w:t>
            </w:r>
            <w:r w:rsidR="009B61AF" w:rsidRPr="0097107A">
              <w:rPr>
                <w:sz w:val="20"/>
                <w:szCs w:val="20"/>
              </w:rPr>
              <w:t xml:space="preserve"> (</w:t>
            </w:r>
            <w:r w:rsidRPr="0097107A">
              <w:rPr>
                <w:sz w:val="20"/>
                <w:szCs w:val="20"/>
              </w:rPr>
              <w:t>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DF28D53" w14:textId="77777777" w:rsidR="006B6AC3" w:rsidRPr="0097107A" w:rsidRDefault="00C16FD1" w:rsidP="009B61AF">
            <w:pPr>
              <w:spacing w:line="240" w:lineRule="auto"/>
              <w:jc w:val="center"/>
              <w:rPr>
                <w:sz w:val="20"/>
                <w:szCs w:val="20"/>
              </w:rPr>
            </w:pPr>
            <w:r w:rsidRPr="0097107A">
              <w:rPr>
                <w:sz w:val="20"/>
                <w:szCs w:val="20"/>
              </w:rPr>
              <w:t>1</w:t>
            </w:r>
            <w:r w:rsidR="009B61AF" w:rsidRPr="0097107A">
              <w:rPr>
                <w:sz w:val="20"/>
                <w:szCs w:val="20"/>
              </w:rPr>
              <w:t xml:space="preserve"> (</w:t>
            </w:r>
            <w:r w:rsidRPr="0097107A">
              <w:rPr>
                <w:sz w:val="20"/>
                <w:szCs w:val="20"/>
              </w:rPr>
              <w:t>0)</w:t>
            </w:r>
          </w:p>
        </w:tc>
      </w:tr>
      <w:tr w:rsidR="00A62D1D" w:rsidRPr="0097107A" w14:paraId="5449D927"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F3D5F5E" w14:textId="77777777" w:rsidR="00A62D1D" w:rsidRPr="0097107A" w:rsidRDefault="00A62D1D" w:rsidP="00A62D1D">
            <w:pPr>
              <w:spacing w:line="240" w:lineRule="auto"/>
              <w:rPr>
                <w:b/>
                <w:sz w:val="20"/>
                <w:szCs w:val="20"/>
              </w:rPr>
            </w:pPr>
            <w:r w:rsidRPr="0097107A">
              <w:rPr>
                <w:b/>
                <w:sz w:val="20"/>
                <w:szCs w:val="20"/>
              </w:rPr>
              <w:t>Hospitalized</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0805637"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678573E"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1B7C881"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293D4AE"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C52EC8E" w14:textId="77777777" w:rsidR="00A62D1D" w:rsidRPr="0097107A" w:rsidRDefault="00A62D1D" w:rsidP="00A62D1D">
            <w:pPr>
              <w:spacing w:line="240" w:lineRule="auto"/>
              <w:jc w:val="center"/>
              <w:rPr>
                <w:sz w:val="20"/>
                <w:szCs w:val="20"/>
              </w:rPr>
            </w:pPr>
          </w:p>
        </w:tc>
      </w:tr>
      <w:tr w:rsidR="00A62D1D" w:rsidRPr="0097107A" w14:paraId="045679BC"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01C97A4" w14:textId="77777777" w:rsidR="00A62D1D" w:rsidRPr="0097107A" w:rsidRDefault="00A62D1D" w:rsidP="00A62D1D">
            <w:pPr>
              <w:spacing w:line="240" w:lineRule="auto"/>
              <w:ind w:left="144"/>
              <w:rPr>
                <w:sz w:val="20"/>
                <w:szCs w:val="20"/>
              </w:rPr>
            </w:pPr>
            <w:r w:rsidRPr="0097107A">
              <w:rPr>
                <w:sz w:val="20"/>
                <w:szCs w:val="20"/>
              </w:rPr>
              <w:t>% Hospitalized</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3F24CB0" w14:textId="77777777" w:rsidR="00A62D1D" w:rsidRPr="0097107A" w:rsidRDefault="00A62D1D" w:rsidP="00A62D1D">
            <w:pPr>
              <w:spacing w:line="240" w:lineRule="auto"/>
              <w:jc w:val="center"/>
              <w:rPr>
                <w:sz w:val="20"/>
                <w:szCs w:val="20"/>
              </w:rPr>
            </w:pPr>
            <w:r w:rsidRPr="0097107A">
              <w:rPr>
                <w:sz w:val="20"/>
                <w:szCs w:val="20"/>
              </w:rPr>
              <w:t>16 (21)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174DB2D" w14:textId="77777777" w:rsidR="00A62D1D" w:rsidRPr="0097107A" w:rsidRDefault="00A62D1D" w:rsidP="00A62D1D">
            <w:pPr>
              <w:spacing w:line="240" w:lineRule="auto"/>
              <w:jc w:val="center"/>
              <w:rPr>
                <w:sz w:val="20"/>
                <w:szCs w:val="20"/>
              </w:rPr>
            </w:pPr>
            <w:r w:rsidRPr="0097107A">
              <w:rPr>
                <w:sz w:val="20"/>
                <w:szCs w:val="20"/>
              </w:rPr>
              <w:t>24 (27)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B08FBA7" w14:textId="77777777" w:rsidR="00A62D1D" w:rsidRPr="0097107A" w:rsidRDefault="00A62D1D" w:rsidP="00A62D1D">
            <w:pPr>
              <w:spacing w:line="240" w:lineRule="auto"/>
              <w:jc w:val="center"/>
              <w:rPr>
                <w:sz w:val="20"/>
                <w:szCs w:val="20"/>
              </w:rPr>
            </w:pPr>
            <w:r w:rsidRPr="0097107A">
              <w:rPr>
                <w:sz w:val="20"/>
                <w:szCs w:val="20"/>
              </w:rPr>
              <w:t>22 (20)</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2AB1940" w14:textId="77777777" w:rsidR="00A62D1D" w:rsidRPr="0097107A" w:rsidRDefault="00A62D1D" w:rsidP="00A62D1D">
            <w:pPr>
              <w:spacing w:line="240" w:lineRule="auto"/>
              <w:jc w:val="center"/>
              <w:rPr>
                <w:sz w:val="20"/>
                <w:szCs w:val="20"/>
              </w:rPr>
            </w:pPr>
            <w:r w:rsidRPr="0097107A">
              <w:rPr>
                <w:sz w:val="20"/>
                <w:szCs w:val="20"/>
              </w:rPr>
              <w:t>22 (24)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8F46F15" w14:textId="77777777" w:rsidR="00A62D1D" w:rsidRPr="0097107A" w:rsidRDefault="00A62D1D" w:rsidP="00A62D1D">
            <w:pPr>
              <w:spacing w:line="240" w:lineRule="auto"/>
              <w:jc w:val="center"/>
              <w:rPr>
                <w:sz w:val="20"/>
                <w:szCs w:val="20"/>
              </w:rPr>
            </w:pPr>
            <w:r w:rsidRPr="0097107A">
              <w:rPr>
                <w:sz w:val="20"/>
                <w:szCs w:val="20"/>
              </w:rPr>
              <w:t>24 (24)</w:t>
            </w:r>
          </w:p>
        </w:tc>
      </w:tr>
      <w:tr w:rsidR="00A62D1D" w:rsidRPr="0097107A" w14:paraId="708DED07" w14:textId="77777777" w:rsidTr="006B6596">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488D381" w14:textId="77777777" w:rsidR="00A62D1D" w:rsidRPr="0097107A" w:rsidRDefault="00A62D1D" w:rsidP="00A62D1D">
            <w:pPr>
              <w:spacing w:line="240" w:lineRule="auto"/>
              <w:ind w:left="144"/>
              <w:rPr>
                <w:sz w:val="20"/>
                <w:szCs w:val="20"/>
              </w:rPr>
            </w:pPr>
            <w:r w:rsidRPr="0097107A">
              <w:rPr>
                <w:sz w:val="20"/>
                <w:szCs w:val="20"/>
              </w:rPr>
              <w:t xml:space="preserve"> Missing </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026A3CE" w14:textId="77777777" w:rsidR="00A62D1D" w:rsidRPr="0097107A" w:rsidRDefault="00A62D1D" w:rsidP="00A62D1D">
            <w:pPr>
              <w:spacing w:line="240" w:lineRule="auto"/>
              <w:jc w:val="center"/>
              <w:rPr>
                <w:sz w:val="20"/>
                <w:szCs w:val="20"/>
              </w:rPr>
            </w:pPr>
            <w:r w:rsidRPr="0097107A">
              <w:rPr>
                <w:sz w:val="20"/>
                <w:szCs w:val="20"/>
              </w:rPr>
              <w:t>20 (13)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566C232" w14:textId="77777777" w:rsidR="00A62D1D" w:rsidRPr="0097107A" w:rsidRDefault="00A62D1D" w:rsidP="00A62D1D">
            <w:pPr>
              <w:spacing w:line="240" w:lineRule="auto"/>
              <w:jc w:val="center"/>
              <w:rPr>
                <w:sz w:val="20"/>
                <w:szCs w:val="20"/>
              </w:rPr>
            </w:pPr>
            <w:r w:rsidRPr="0097107A">
              <w:rPr>
                <w:sz w:val="20"/>
                <w:szCs w:val="20"/>
              </w:rPr>
              <w:t>65 (12)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234C005" w14:textId="77777777" w:rsidR="00A62D1D" w:rsidRPr="0097107A" w:rsidRDefault="00A62D1D" w:rsidP="00A62D1D">
            <w:pPr>
              <w:spacing w:line="240" w:lineRule="auto"/>
              <w:jc w:val="center"/>
              <w:rPr>
                <w:sz w:val="20"/>
                <w:szCs w:val="20"/>
              </w:rPr>
            </w:pPr>
            <w:r w:rsidRPr="0097107A">
              <w:rPr>
                <w:sz w:val="20"/>
                <w:szCs w:val="20"/>
              </w:rPr>
              <w:t>32 (11)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CB76112" w14:textId="77777777" w:rsidR="00A62D1D" w:rsidRPr="0097107A" w:rsidRDefault="00A62D1D" w:rsidP="00A62D1D">
            <w:pPr>
              <w:spacing w:line="240" w:lineRule="auto"/>
              <w:jc w:val="center"/>
              <w:rPr>
                <w:sz w:val="20"/>
                <w:szCs w:val="20"/>
              </w:rPr>
            </w:pPr>
            <w:r w:rsidRPr="0097107A">
              <w:rPr>
                <w:sz w:val="20"/>
                <w:szCs w:val="20"/>
              </w:rPr>
              <w:t>9 (5)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213E6E7" w14:textId="77777777" w:rsidR="00A62D1D" w:rsidRPr="0097107A" w:rsidRDefault="00A62D1D" w:rsidP="00A62D1D">
            <w:pPr>
              <w:spacing w:line="240" w:lineRule="auto"/>
              <w:jc w:val="center"/>
              <w:rPr>
                <w:sz w:val="20"/>
                <w:szCs w:val="20"/>
              </w:rPr>
            </w:pPr>
            <w:r w:rsidRPr="0097107A">
              <w:rPr>
                <w:sz w:val="20"/>
                <w:szCs w:val="20"/>
              </w:rPr>
              <w:t>17 (8)</w:t>
            </w:r>
          </w:p>
        </w:tc>
      </w:tr>
      <w:tr w:rsidR="00A62D1D" w:rsidRPr="0097107A" w14:paraId="20C13C1B" w14:textId="77777777" w:rsidTr="006B6596">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FCB1FD4" w14:textId="77777777" w:rsidR="00A62D1D" w:rsidRPr="0097107A" w:rsidRDefault="00A62D1D" w:rsidP="00A62D1D">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7E90CC46" w14:textId="77777777" w:rsidR="00A62D1D" w:rsidRPr="0097107A" w:rsidRDefault="00A62D1D" w:rsidP="00A62D1D">
            <w:pPr>
              <w:spacing w:line="240" w:lineRule="auto"/>
              <w:jc w:val="center"/>
              <w:rPr>
                <w:sz w:val="20"/>
                <w:szCs w:val="20"/>
              </w:rPr>
            </w:pPr>
            <w:r w:rsidRPr="0097107A">
              <w:rPr>
                <w:sz w:val="20"/>
                <w:szCs w:val="20"/>
              </w:rPr>
              <w:t>Mean (SD)</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13F9857B" w14:textId="77777777" w:rsidR="00A62D1D" w:rsidRPr="0097107A" w:rsidRDefault="00A62D1D" w:rsidP="00A62D1D">
            <w:pPr>
              <w:spacing w:line="240" w:lineRule="auto"/>
              <w:jc w:val="center"/>
              <w:rPr>
                <w:sz w:val="20"/>
                <w:szCs w:val="20"/>
              </w:rPr>
            </w:pPr>
            <w:r w:rsidRPr="0097107A">
              <w:rPr>
                <w:sz w:val="20"/>
                <w:szCs w:val="20"/>
              </w:rPr>
              <w:t>Mean (SD)</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66827076" w14:textId="77777777" w:rsidR="00A62D1D" w:rsidRPr="0097107A" w:rsidRDefault="00A62D1D" w:rsidP="00A62D1D">
            <w:pPr>
              <w:spacing w:line="240" w:lineRule="auto"/>
              <w:jc w:val="center"/>
              <w:rPr>
                <w:sz w:val="20"/>
                <w:szCs w:val="20"/>
              </w:rPr>
            </w:pPr>
            <w:r w:rsidRPr="0097107A">
              <w:rPr>
                <w:sz w:val="20"/>
                <w:szCs w:val="20"/>
              </w:rPr>
              <w:t>Mean (SD)</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35214239" w14:textId="77777777" w:rsidR="00A62D1D" w:rsidRPr="0097107A" w:rsidRDefault="00A62D1D" w:rsidP="00A62D1D">
            <w:pPr>
              <w:spacing w:line="240" w:lineRule="auto"/>
              <w:jc w:val="center"/>
              <w:rPr>
                <w:sz w:val="20"/>
                <w:szCs w:val="20"/>
              </w:rPr>
            </w:pPr>
            <w:r w:rsidRPr="0097107A">
              <w:rPr>
                <w:sz w:val="20"/>
                <w:szCs w:val="20"/>
              </w:rPr>
              <w:t>Mean (SD)</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57F65900" w14:textId="77777777" w:rsidR="00A62D1D" w:rsidRPr="0097107A" w:rsidRDefault="00A62D1D" w:rsidP="00A62D1D">
            <w:pPr>
              <w:spacing w:line="240" w:lineRule="auto"/>
              <w:jc w:val="center"/>
              <w:rPr>
                <w:sz w:val="20"/>
                <w:szCs w:val="20"/>
              </w:rPr>
            </w:pPr>
            <w:r w:rsidRPr="0097107A">
              <w:rPr>
                <w:sz w:val="20"/>
                <w:szCs w:val="20"/>
              </w:rPr>
              <w:t>Mean (SD)</w:t>
            </w:r>
          </w:p>
        </w:tc>
      </w:tr>
      <w:tr w:rsidR="00A62D1D" w:rsidRPr="0097107A" w14:paraId="6793ED6E" w14:textId="77777777" w:rsidTr="006B6596">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02B88E3" w14:textId="77777777" w:rsidR="00A62D1D" w:rsidRPr="0097107A" w:rsidRDefault="00A62D1D" w:rsidP="00A62D1D">
            <w:pPr>
              <w:spacing w:line="240" w:lineRule="auto"/>
              <w:rPr>
                <w:b/>
                <w:sz w:val="20"/>
                <w:szCs w:val="20"/>
              </w:rPr>
            </w:pPr>
            <w:r w:rsidRPr="0097107A">
              <w:rPr>
                <w:b/>
                <w:sz w:val="20"/>
                <w:szCs w:val="20"/>
              </w:rPr>
              <w:t>Gender</w:t>
            </w: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tcPr>
          <w:p w14:paraId="112F4555" w14:textId="77777777" w:rsidR="00A62D1D" w:rsidRPr="0097107A" w:rsidRDefault="00A62D1D" w:rsidP="00A62D1D">
            <w:pPr>
              <w:spacing w:line="240" w:lineRule="auto"/>
              <w:jc w:val="center"/>
              <w:rPr>
                <w:sz w:val="20"/>
                <w:szCs w:val="20"/>
              </w:rPr>
            </w:pP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tcPr>
          <w:p w14:paraId="5D8391B0" w14:textId="77777777" w:rsidR="00A62D1D" w:rsidRPr="0097107A" w:rsidRDefault="00A62D1D" w:rsidP="00A62D1D">
            <w:pPr>
              <w:spacing w:line="240" w:lineRule="auto"/>
              <w:jc w:val="center"/>
              <w:rPr>
                <w:sz w:val="20"/>
                <w:szCs w:val="20"/>
              </w:rPr>
            </w:pP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tcPr>
          <w:p w14:paraId="1B78F58A" w14:textId="77777777" w:rsidR="00A62D1D" w:rsidRPr="0097107A" w:rsidRDefault="00A62D1D" w:rsidP="00A62D1D">
            <w:pPr>
              <w:spacing w:line="240" w:lineRule="auto"/>
              <w:jc w:val="center"/>
              <w:rPr>
                <w:sz w:val="20"/>
                <w:szCs w:val="20"/>
              </w:rPr>
            </w:pP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tcPr>
          <w:p w14:paraId="0A70787E" w14:textId="77777777" w:rsidR="00A62D1D" w:rsidRPr="0097107A" w:rsidRDefault="00A62D1D" w:rsidP="00A62D1D">
            <w:pPr>
              <w:spacing w:line="240" w:lineRule="auto"/>
              <w:jc w:val="center"/>
              <w:rPr>
                <w:sz w:val="20"/>
                <w:szCs w:val="20"/>
              </w:rPr>
            </w:pPr>
          </w:p>
        </w:tc>
        <w:tc>
          <w:tcPr>
            <w:tcW w:w="1350" w:type="dxa"/>
            <w:tcBorders>
              <w:top w:val="single" w:sz="6" w:space="0" w:color="auto"/>
              <w:left w:val="nil"/>
              <w:bottom w:val="single" w:sz="4" w:space="0" w:color="D9D9D9" w:themeColor="background1" w:themeShade="D9"/>
              <w:right w:val="nil"/>
            </w:tcBorders>
            <w:tcMar>
              <w:top w:w="100" w:type="dxa"/>
              <w:left w:w="100" w:type="dxa"/>
              <w:bottom w:w="100" w:type="dxa"/>
              <w:right w:w="100" w:type="dxa"/>
            </w:tcMar>
          </w:tcPr>
          <w:p w14:paraId="17CB2695" w14:textId="77777777" w:rsidR="00A62D1D" w:rsidRPr="0097107A" w:rsidRDefault="00A62D1D" w:rsidP="00A62D1D">
            <w:pPr>
              <w:spacing w:line="240" w:lineRule="auto"/>
              <w:jc w:val="center"/>
              <w:rPr>
                <w:sz w:val="20"/>
                <w:szCs w:val="20"/>
              </w:rPr>
            </w:pPr>
          </w:p>
        </w:tc>
      </w:tr>
      <w:tr w:rsidR="00A62D1D" w:rsidRPr="0097107A" w14:paraId="55F455AB"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10883DB" w14:textId="77777777" w:rsidR="00A62D1D" w:rsidRPr="0097107A" w:rsidRDefault="00A62D1D" w:rsidP="00A62D1D">
            <w:pPr>
              <w:spacing w:line="240" w:lineRule="auto"/>
              <w:ind w:left="144"/>
              <w:rPr>
                <w:sz w:val="20"/>
                <w:szCs w:val="20"/>
              </w:rPr>
            </w:pPr>
            <w:r w:rsidRPr="0097107A">
              <w:rPr>
                <w:sz w:val="20"/>
                <w:szCs w:val="20"/>
              </w:rPr>
              <w:t>% Male</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EB73BCE" w14:textId="77777777" w:rsidR="00A62D1D" w:rsidRPr="0097107A" w:rsidRDefault="00A62D1D" w:rsidP="00A62D1D">
            <w:pPr>
              <w:spacing w:line="240" w:lineRule="auto"/>
              <w:jc w:val="center"/>
              <w:rPr>
                <w:sz w:val="20"/>
                <w:szCs w:val="20"/>
              </w:rPr>
            </w:pPr>
            <w:r w:rsidRPr="0097107A">
              <w:rPr>
                <w:sz w:val="20"/>
                <w:szCs w:val="20"/>
              </w:rPr>
              <w:t>39 (28)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67E201B" w14:textId="77777777" w:rsidR="00A62D1D" w:rsidRPr="0097107A" w:rsidRDefault="00A62D1D" w:rsidP="00A62D1D">
            <w:pPr>
              <w:spacing w:line="240" w:lineRule="auto"/>
              <w:jc w:val="center"/>
              <w:rPr>
                <w:sz w:val="20"/>
                <w:szCs w:val="20"/>
              </w:rPr>
            </w:pPr>
            <w:r w:rsidRPr="0097107A">
              <w:rPr>
                <w:sz w:val="20"/>
                <w:szCs w:val="20"/>
              </w:rPr>
              <w:t>43 (28)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FA29694" w14:textId="77777777" w:rsidR="00A62D1D" w:rsidRPr="0097107A" w:rsidRDefault="00A62D1D" w:rsidP="00A62D1D">
            <w:pPr>
              <w:spacing w:line="240" w:lineRule="auto"/>
              <w:jc w:val="center"/>
              <w:rPr>
                <w:sz w:val="20"/>
                <w:szCs w:val="20"/>
              </w:rPr>
            </w:pPr>
            <w:r w:rsidRPr="0097107A">
              <w:rPr>
                <w:sz w:val="20"/>
                <w:szCs w:val="20"/>
              </w:rPr>
              <w:t>33 (21)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B77A5C0" w14:textId="77777777" w:rsidR="00A62D1D" w:rsidRPr="0097107A" w:rsidRDefault="00A62D1D" w:rsidP="00A62D1D">
            <w:pPr>
              <w:spacing w:line="240" w:lineRule="auto"/>
              <w:jc w:val="center"/>
              <w:rPr>
                <w:sz w:val="20"/>
                <w:szCs w:val="20"/>
              </w:rPr>
            </w:pPr>
            <w:r w:rsidRPr="0097107A">
              <w:rPr>
                <w:sz w:val="20"/>
                <w:szCs w:val="20"/>
              </w:rPr>
              <w:t>37 (25)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81E8580" w14:textId="77777777" w:rsidR="00A62D1D" w:rsidRPr="0097107A" w:rsidRDefault="00A62D1D" w:rsidP="00A62D1D">
            <w:pPr>
              <w:spacing w:line="240" w:lineRule="auto"/>
              <w:jc w:val="center"/>
              <w:rPr>
                <w:sz w:val="20"/>
                <w:szCs w:val="20"/>
              </w:rPr>
            </w:pPr>
            <w:r w:rsidRPr="0097107A">
              <w:rPr>
                <w:sz w:val="20"/>
                <w:szCs w:val="20"/>
              </w:rPr>
              <w:t>43 (26)</w:t>
            </w:r>
          </w:p>
        </w:tc>
      </w:tr>
      <w:tr w:rsidR="00A62D1D" w:rsidRPr="0097107A" w14:paraId="7C9FFB67"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987569E" w14:textId="77777777" w:rsidR="00A62D1D" w:rsidRPr="0097107A" w:rsidRDefault="00A62D1D" w:rsidP="00A62D1D">
            <w:pPr>
              <w:spacing w:line="240" w:lineRule="auto"/>
              <w:ind w:left="144"/>
              <w:rPr>
                <w:sz w:val="20"/>
                <w:szCs w:val="20"/>
              </w:rPr>
            </w:pPr>
            <w:r w:rsidRPr="0097107A">
              <w:rPr>
                <w:sz w:val="20"/>
                <w:szCs w:val="20"/>
              </w:rPr>
              <w:t>% Female</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812A889" w14:textId="77777777" w:rsidR="00A62D1D" w:rsidRPr="0097107A" w:rsidRDefault="00A62D1D" w:rsidP="00A62D1D">
            <w:pPr>
              <w:spacing w:line="240" w:lineRule="auto"/>
              <w:jc w:val="center"/>
              <w:rPr>
                <w:sz w:val="20"/>
                <w:szCs w:val="20"/>
              </w:rPr>
            </w:pPr>
            <w:r w:rsidRPr="0097107A">
              <w:rPr>
                <w:sz w:val="20"/>
                <w:szCs w:val="20"/>
              </w:rPr>
              <w:t>40 (29)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ED8985C" w14:textId="77777777" w:rsidR="00A62D1D" w:rsidRPr="0097107A" w:rsidRDefault="00A62D1D" w:rsidP="00A62D1D">
            <w:pPr>
              <w:spacing w:line="240" w:lineRule="auto"/>
              <w:jc w:val="center"/>
              <w:rPr>
                <w:sz w:val="20"/>
                <w:szCs w:val="20"/>
              </w:rPr>
            </w:pPr>
            <w:r w:rsidRPr="0097107A">
              <w:rPr>
                <w:sz w:val="20"/>
                <w:szCs w:val="20"/>
              </w:rPr>
              <w:t>43 (29)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65A06B8" w14:textId="77777777" w:rsidR="00A62D1D" w:rsidRPr="0097107A" w:rsidRDefault="00A62D1D" w:rsidP="00A62D1D">
            <w:pPr>
              <w:spacing w:line="240" w:lineRule="auto"/>
              <w:jc w:val="center"/>
              <w:rPr>
                <w:sz w:val="20"/>
                <w:szCs w:val="20"/>
              </w:rPr>
            </w:pPr>
            <w:r w:rsidRPr="0097107A">
              <w:rPr>
                <w:sz w:val="20"/>
                <w:szCs w:val="20"/>
              </w:rPr>
              <w:t>55 (26)</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6C0A014" w14:textId="77777777" w:rsidR="00A62D1D" w:rsidRPr="0097107A" w:rsidRDefault="00A62D1D" w:rsidP="00A62D1D">
            <w:pPr>
              <w:spacing w:line="240" w:lineRule="auto"/>
              <w:jc w:val="center"/>
              <w:rPr>
                <w:sz w:val="20"/>
                <w:szCs w:val="20"/>
              </w:rPr>
            </w:pPr>
            <w:r w:rsidRPr="0097107A">
              <w:rPr>
                <w:sz w:val="20"/>
                <w:szCs w:val="20"/>
              </w:rPr>
              <w:t>50 (29)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6C9F3EF" w14:textId="77777777" w:rsidR="00A62D1D" w:rsidRPr="0097107A" w:rsidRDefault="00A62D1D" w:rsidP="00A62D1D">
            <w:pPr>
              <w:spacing w:line="240" w:lineRule="auto"/>
              <w:jc w:val="center"/>
              <w:rPr>
                <w:sz w:val="20"/>
                <w:szCs w:val="20"/>
              </w:rPr>
            </w:pPr>
            <w:r w:rsidRPr="0097107A">
              <w:rPr>
                <w:sz w:val="20"/>
                <w:szCs w:val="20"/>
              </w:rPr>
              <w:t>45 (26)</w:t>
            </w:r>
          </w:p>
        </w:tc>
      </w:tr>
      <w:tr w:rsidR="00A62D1D" w:rsidRPr="0097107A" w14:paraId="1B98465B"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07C879F" w14:textId="77777777" w:rsidR="00A62D1D" w:rsidRPr="0097107A" w:rsidRDefault="00A62D1D" w:rsidP="00A62D1D">
            <w:pPr>
              <w:spacing w:line="240" w:lineRule="auto"/>
              <w:ind w:left="144"/>
              <w:rPr>
                <w:sz w:val="20"/>
                <w:szCs w:val="20"/>
              </w:rPr>
            </w:pPr>
            <w:r w:rsidRPr="0097107A">
              <w:rPr>
                <w:sz w:val="20"/>
                <w:szCs w:val="20"/>
              </w:rPr>
              <w:t>% Unknown</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46B9322" w14:textId="77777777" w:rsidR="00A62D1D" w:rsidRPr="0097107A" w:rsidRDefault="00A62D1D" w:rsidP="00A62D1D">
            <w:pPr>
              <w:spacing w:line="240" w:lineRule="auto"/>
              <w:jc w:val="center"/>
              <w:rPr>
                <w:sz w:val="20"/>
                <w:szCs w:val="20"/>
              </w:rPr>
            </w:pPr>
            <w:r w:rsidRPr="0097107A">
              <w:rPr>
                <w:sz w:val="20"/>
                <w:szCs w:val="20"/>
              </w:rPr>
              <w:t>21 (41)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DF87E49" w14:textId="77777777" w:rsidR="00A62D1D" w:rsidRPr="0097107A" w:rsidRDefault="00A62D1D" w:rsidP="00A62D1D">
            <w:pPr>
              <w:spacing w:line="240" w:lineRule="auto"/>
              <w:jc w:val="center"/>
              <w:rPr>
                <w:sz w:val="20"/>
                <w:szCs w:val="20"/>
              </w:rPr>
            </w:pPr>
            <w:r w:rsidRPr="0097107A">
              <w:rPr>
                <w:sz w:val="20"/>
                <w:szCs w:val="20"/>
              </w:rPr>
              <w:t>13 (34)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1115E76" w14:textId="77777777" w:rsidR="00A62D1D" w:rsidRPr="0097107A" w:rsidRDefault="00A62D1D" w:rsidP="00A62D1D">
            <w:pPr>
              <w:spacing w:line="240" w:lineRule="auto"/>
              <w:jc w:val="center"/>
              <w:rPr>
                <w:sz w:val="20"/>
                <w:szCs w:val="20"/>
              </w:rPr>
            </w:pPr>
            <w:r w:rsidRPr="0097107A">
              <w:rPr>
                <w:sz w:val="20"/>
                <w:szCs w:val="20"/>
              </w:rPr>
              <w:t>12 (32)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2618139" w14:textId="77777777" w:rsidR="00A62D1D" w:rsidRPr="0097107A" w:rsidRDefault="00A62D1D" w:rsidP="00A62D1D">
            <w:pPr>
              <w:spacing w:line="240" w:lineRule="auto"/>
              <w:jc w:val="center"/>
              <w:rPr>
                <w:sz w:val="20"/>
                <w:szCs w:val="20"/>
              </w:rPr>
            </w:pPr>
            <w:r w:rsidRPr="0097107A">
              <w:rPr>
                <w:sz w:val="20"/>
                <w:szCs w:val="20"/>
              </w:rPr>
              <w:t>13 (32)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1A755ED" w14:textId="77777777" w:rsidR="00A62D1D" w:rsidRPr="0097107A" w:rsidRDefault="00A62D1D" w:rsidP="00A62D1D">
            <w:pPr>
              <w:spacing w:line="240" w:lineRule="auto"/>
              <w:jc w:val="center"/>
              <w:rPr>
                <w:sz w:val="20"/>
                <w:szCs w:val="20"/>
              </w:rPr>
            </w:pPr>
            <w:r w:rsidRPr="0097107A">
              <w:rPr>
                <w:sz w:val="20"/>
                <w:szCs w:val="20"/>
              </w:rPr>
              <w:t>12 (32)</w:t>
            </w:r>
          </w:p>
        </w:tc>
      </w:tr>
      <w:tr w:rsidR="00A62D1D" w:rsidRPr="0097107A" w14:paraId="07E9467C"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BCFE20F" w14:textId="77777777" w:rsidR="00A62D1D" w:rsidRPr="0097107A" w:rsidRDefault="00A62D1D" w:rsidP="00A62D1D">
            <w:pPr>
              <w:spacing w:line="240" w:lineRule="auto"/>
              <w:rPr>
                <w:b/>
                <w:sz w:val="20"/>
                <w:szCs w:val="20"/>
              </w:rPr>
            </w:pPr>
            <w:r w:rsidRPr="0097107A">
              <w:rPr>
                <w:b/>
                <w:sz w:val="20"/>
                <w:szCs w:val="20"/>
              </w:rPr>
              <w:t>Age (years)</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1201A7D"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7A4FA5D"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F258A2A"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E3258ED" w14:textId="77777777" w:rsidR="00A62D1D" w:rsidRPr="0097107A" w:rsidRDefault="00A62D1D" w:rsidP="00A62D1D">
            <w:pPr>
              <w:spacing w:line="240" w:lineRule="auto"/>
              <w:jc w:val="center"/>
              <w:rPr>
                <w:sz w:val="20"/>
                <w:szCs w:val="20"/>
              </w:rPr>
            </w:pP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C8A7CFA" w14:textId="77777777" w:rsidR="00A62D1D" w:rsidRPr="0097107A" w:rsidRDefault="00A62D1D" w:rsidP="00A62D1D">
            <w:pPr>
              <w:spacing w:line="240" w:lineRule="auto"/>
              <w:jc w:val="center"/>
              <w:rPr>
                <w:sz w:val="20"/>
                <w:szCs w:val="20"/>
              </w:rPr>
            </w:pPr>
          </w:p>
        </w:tc>
      </w:tr>
      <w:tr w:rsidR="00A62D1D" w:rsidRPr="0097107A" w14:paraId="1F0CFD08"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B41B759" w14:textId="77777777" w:rsidR="00A62D1D" w:rsidRPr="0097107A" w:rsidRDefault="00A62D1D" w:rsidP="00A62D1D">
            <w:pPr>
              <w:spacing w:line="240" w:lineRule="auto"/>
              <w:ind w:left="144"/>
              <w:rPr>
                <w:sz w:val="20"/>
                <w:szCs w:val="20"/>
              </w:rPr>
            </w:pPr>
            <w:r w:rsidRPr="0097107A">
              <w:rPr>
                <w:sz w:val="20"/>
                <w:szCs w:val="20"/>
              </w:rPr>
              <w:t>% &lt;1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323A2EE" w14:textId="77777777" w:rsidR="00A62D1D" w:rsidRPr="0097107A" w:rsidRDefault="00A62D1D" w:rsidP="00A62D1D">
            <w:pPr>
              <w:spacing w:line="240" w:lineRule="auto"/>
              <w:jc w:val="center"/>
              <w:rPr>
                <w:sz w:val="20"/>
                <w:szCs w:val="20"/>
              </w:rPr>
            </w:pPr>
            <w:r w:rsidRPr="0097107A">
              <w:rPr>
                <w:sz w:val="20"/>
                <w:szCs w:val="20"/>
              </w:rPr>
              <w:t>0.059 (0.41)</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92E56E2" w14:textId="77777777" w:rsidR="00A62D1D" w:rsidRPr="0097107A" w:rsidRDefault="00A62D1D" w:rsidP="00A62D1D">
            <w:pPr>
              <w:spacing w:line="240" w:lineRule="auto"/>
              <w:jc w:val="center"/>
              <w:rPr>
                <w:sz w:val="20"/>
                <w:szCs w:val="20"/>
              </w:rPr>
            </w:pPr>
            <w:r w:rsidRPr="0097107A">
              <w:rPr>
                <w:sz w:val="20"/>
                <w:szCs w:val="20"/>
              </w:rPr>
              <w:t>0.32 (2.37)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1C7EE73" w14:textId="77777777" w:rsidR="00A62D1D" w:rsidRPr="0097107A" w:rsidRDefault="00A62D1D" w:rsidP="00A62D1D">
            <w:pPr>
              <w:spacing w:line="240" w:lineRule="auto"/>
              <w:jc w:val="center"/>
              <w:rPr>
                <w:sz w:val="20"/>
                <w:szCs w:val="20"/>
              </w:rPr>
            </w:pPr>
            <w:r w:rsidRPr="0097107A">
              <w:rPr>
                <w:sz w:val="20"/>
                <w:szCs w:val="20"/>
              </w:rPr>
              <w:t>0.44 (1.78)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E137D28" w14:textId="77777777" w:rsidR="00A62D1D" w:rsidRPr="0097107A" w:rsidRDefault="00A62D1D" w:rsidP="00A62D1D">
            <w:pPr>
              <w:spacing w:line="240" w:lineRule="auto"/>
              <w:jc w:val="center"/>
              <w:rPr>
                <w:sz w:val="20"/>
                <w:szCs w:val="20"/>
              </w:rPr>
            </w:pPr>
            <w:r w:rsidRPr="0097107A">
              <w:rPr>
                <w:sz w:val="20"/>
                <w:szCs w:val="20"/>
              </w:rPr>
              <w:t>7.3 (12.17)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CB53709" w14:textId="77777777" w:rsidR="00A62D1D" w:rsidRPr="0097107A" w:rsidRDefault="00A62D1D" w:rsidP="00A62D1D">
            <w:pPr>
              <w:spacing w:line="240" w:lineRule="auto"/>
              <w:jc w:val="center"/>
              <w:rPr>
                <w:sz w:val="20"/>
                <w:szCs w:val="20"/>
              </w:rPr>
            </w:pPr>
            <w:r w:rsidRPr="0097107A">
              <w:rPr>
                <w:sz w:val="20"/>
                <w:szCs w:val="20"/>
              </w:rPr>
              <w:t>0.74 (5.02)</w:t>
            </w:r>
          </w:p>
        </w:tc>
      </w:tr>
      <w:tr w:rsidR="00A62D1D" w:rsidRPr="0097107A" w14:paraId="74242938"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053EE8D" w14:textId="77777777" w:rsidR="00A62D1D" w:rsidRPr="0097107A" w:rsidRDefault="00A62D1D" w:rsidP="00A62D1D">
            <w:pPr>
              <w:spacing w:line="240" w:lineRule="auto"/>
              <w:ind w:left="144"/>
              <w:rPr>
                <w:sz w:val="20"/>
                <w:szCs w:val="20"/>
              </w:rPr>
            </w:pPr>
            <w:r w:rsidRPr="0097107A">
              <w:rPr>
                <w:sz w:val="20"/>
                <w:szCs w:val="20"/>
              </w:rPr>
              <w:t>% 1-4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EF37E79" w14:textId="77777777" w:rsidR="00A62D1D" w:rsidRPr="0097107A" w:rsidRDefault="00A62D1D" w:rsidP="00A62D1D">
            <w:pPr>
              <w:spacing w:line="240" w:lineRule="auto"/>
              <w:jc w:val="center"/>
              <w:rPr>
                <w:sz w:val="20"/>
                <w:szCs w:val="20"/>
              </w:rPr>
            </w:pPr>
            <w:r w:rsidRPr="0097107A">
              <w:rPr>
                <w:sz w:val="20"/>
                <w:szCs w:val="20"/>
              </w:rPr>
              <w:t>0.63 (3.2)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E47CD56" w14:textId="77777777" w:rsidR="00A62D1D" w:rsidRPr="0097107A" w:rsidRDefault="00A62D1D" w:rsidP="00A62D1D">
            <w:pPr>
              <w:spacing w:line="240" w:lineRule="auto"/>
              <w:jc w:val="center"/>
              <w:rPr>
                <w:sz w:val="20"/>
                <w:szCs w:val="20"/>
              </w:rPr>
            </w:pPr>
            <w:r w:rsidRPr="0097107A">
              <w:rPr>
                <w:sz w:val="20"/>
                <w:szCs w:val="20"/>
              </w:rPr>
              <w:t>2.7 (10.2)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39D2CDD" w14:textId="77777777" w:rsidR="00A62D1D" w:rsidRPr="0097107A" w:rsidRDefault="00A62D1D" w:rsidP="00A62D1D">
            <w:pPr>
              <w:spacing w:line="240" w:lineRule="auto"/>
              <w:jc w:val="center"/>
              <w:rPr>
                <w:sz w:val="20"/>
                <w:szCs w:val="20"/>
              </w:rPr>
            </w:pPr>
            <w:r w:rsidRPr="0097107A">
              <w:rPr>
                <w:sz w:val="20"/>
                <w:szCs w:val="20"/>
              </w:rPr>
              <w:t>2.5 (8.9)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FCF0534" w14:textId="77777777" w:rsidR="00A62D1D" w:rsidRPr="0097107A" w:rsidRDefault="00A62D1D" w:rsidP="00A62D1D">
            <w:pPr>
              <w:spacing w:line="240" w:lineRule="auto"/>
              <w:jc w:val="center"/>
              <w:rPr>
                <w:sz w:val="20"/>
                <w:szCs w:val="20"/>
              </w:rPr>
            </w:pPr>
            <w:r w:rsidRPr="0097107A">
              <w:rPr>
                <w:sz w:val="20"/>
                <w:szCs w:val="20"/>
              </w:rPr>
              <w:t>23 (26.8)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407A3D0" w14:textId="77777777" w:rsidR="00A62D1D" w:rsidRPr="0097107A" w:rsidRDefault="00A62D1D" w:rsidP="00A62D1D">
            <w:pPr>
              <w:spacing w:line="240" w:lineRule="auto"/>
              <w:jc w:val="center"/>
              <w:rPr>
                <w:sz w:val="20"/>
                <w:szCs w:val="20"/>
              </w:rPr>
            </w:pPr>
            <w:r w:rsidRPr="0097107A">
              <w:rPr>
                <w:sz w:val="20"/>
                <w:szCs w:val="20"/>
              </w:rPr>
              <w:t>6 (15.5)</w:t>
            </w:r>
          </w:p>
        </w:tc>
      </w:tr>
      <w:tr w:rsidR="00A62D1D" w:rsidRPr="0097107A" w14:paraId="432C845B"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A4E2E33" w14:textId="77777777" w:rsidR="00A62D1D" w:rsidRPr="0097107A" w:rsidRDefault="00A62D1D" w:rsidP="00A62D1D">
            <w:pPr>
              <w:spacing w:line="240" w:lineRule="auto"/>
              <w:ind w:left="144"/>
              <w:rPr>
                <w:sz w:val="20"/>
                <w:szCs w:val="20"/>
              </w:rPr>
            </w:pPr>
            <w:r w:rsidRPr="0097107A">
              <w:rPr>
                <w:sz w:val="20"/>
                <w:szCs w:val="20"/>
              </w:rPr>
              <w:t>% 5-9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44F20E3" w14:textId="77777777" w:rsidR="00A62D1D" w:rsidRPr="0097107A" w:rsidRDefault="00A62D1D" w:rsidP="00A62D1D">
            <w:pPr>
              <w:spacing w:line="240" w:lineRule="auto"/>
              <w:jc w:val="center"/>
              <w:rPr>
                <w:sz w:val="20"/>
                <w:szCs w:val="20"/>
              </w:rPr>
            </w:pPr>
            <w:r w:rsidRPr="0097107A">
              <w:rPr>
                <w:sz w:val="20"/>
                <w:szCs w:val="20"/>
              </w:rPr>
              <w:t>0.96 (6.2)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AAD6D72" w14:textId="77777777" w:rsidR="00A62D1D" w:rsidRPr="0097107A" w:rsidRDefault="00A62D1D" w:rsidP="00A62D1D">
            <w:pPr>
              <w:spacing w:line="240" w:lineRule="auto"/>
              <w:jc w:val="center"/>
              <w:rPr>
                <w:sz w:val="20"/>
                <w:szCs w:val="20"/>
              </w:rPr>
            </w:pPr>
            <w:r w:rsidRPr="0097107A">
              <w:rPr>
                <w:sz w:val="20"/>
                <w:szCs w:val="20"/>
              </w:rPr>
              <w:t>2.4 (9.2)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A4C851C" w14:textId="77777777" w:rsidR="00A62D1D" w:rsidRPr="0097107A" w:rsidRDefault="00A62D1D" w:rsidP="00A62D1D">
            <w:pPr>
              <w:spacing w:line="240" w:lineRule="auto"/>
              <w:jc w:val="center"/>
              <w:rPr>
                <w:sz w:val="20"/>
                <w:szCs w:val="20"/>
              </w:rPr>
            </w:pPr>
            <w:r w:rsidRPr="0097107A">
              <w:rPr>
                <w:sz w:val="20"/>
                <w:szCs w:val="20"/>
              </w:rPr>
              <w:t>3 (7.7)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49B3CB7" w14:textId="77777777" w:rsidR="00A62D1D" w:rsidRPr="0097107A" w:rsidRDefault="00A62D1D" w:rsidP="00A62D1D">
            <w:pPr>
              <w:spacing w:line="240" w:lineRule="auto"/>
              <w:jc w:val="center"/>
              <w:rPr>
                <w:sz w:val="20"/>
                <w:szCs w:val="20"/>
              </w:rPr>
            </w:pPr>
            <w:r w:rsidRPr="0097107A">
              <w:rPr>
                <w:sz w:val="20"/>
                <w:szCs w:val="20"/>
              </w:rPr>
              <w:t>12 (19.4)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2752580" w14:textId="77777777" w:rsidR="00A62D1D" w:rsidRPr="0097107A" w:rsidRDefault="00A62D1D" w:rsidP="00A62D1D">
            <w:pPr>
              <w:spacing w:line="240" w:lineRule="auto"/>
              <w:jc w:val="center"/>
              <w:rPr>
                <w:sz w:val="20"/>
                <w:szCs w:val="20"/>
              </w:rPr>
            </w:pPr>
            <w:r w:rsidRPr="0097107A">
              <w:rPr>
                <w:sz w:val="20"/>
                <w:szCs w:val="20"/>
              </w:rPr>
              <w:t>4.5 (12.6)</w:t>
            </w:r>
          </w:p>
        </w:tc>
      </w:tr>
      <w:tr w:rsidR="00A62D1D" w:rsidRPr="0097107A" w14:paraId="4DD49671"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DDE5D45" w14:textId="77777777" w:rsidR="00A62D1D" w:rsidRPr="0097107A" w:rsidRDefault="00A62D1D" w:rsidP="00A62D1D">
            <w:pPr>
              <w:spacing w:line="240" w:lineRule="auto"/>
              <w:ind w:left="144"/>
              <w:rPr>
                <w:sz w:val="20"/>
                <w:szCs w:val="20"/>
              </w:rPr>
            </w:pPr>
            <w:r w:rsidRPr="0097107A">
              <w:rPr>
                <w:sz w:val="20"/>
                <w:szCs w:val="20"/>
              </w:rPr>
              <w:t>% 10-19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6ACDB1B" w14:textId="77777777" w:rsidR="00A62D1D" w:rsidRPr="0097107A" w:rsidRDefault="00A62D1D" w:rsidP="00A62D1D">
            <w:pPr>
              <w:spacing w:line="240" w:lineRule="auto"/>
              <w:jc w:val="center"/>
              <w:rPr>
                <w:sz w:val="20"/>
                <w:szCs w:val="20"/>
              </w:rPr>
            </w:pPr>
            <w:r w:rsidRPr="0097107A">
              <w:rPr>
                <w:sz w:val="20"/>
                <w:szCs w:val="20"/>
              </w:rPr>
              <w:t>2.3 (9.3)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05EA01B" w14:textId="77777777" w:rsidR="00A62D1D" w:rsidRPr="0097107A" w:rsidRDefault="00A62D1D" w:rsidP="00A62D1D">
            <w:pPr>
              <w:spacing w:line="240" w:lineRule="auto"/>
              <w:jc w:val="center"/>
              <w:rPr>
                <w:sz w:val="20"/>
                <w:szCs w:val="20"/>
              </w:rPr>
            </w:pPr>
            <w:r w:rsidRPr="0097107A">
              <w:rPr>
                <w:sz w:val="20"/>
                <w:szCs w:val="20"/>
              </w:rPr>
              <w:t>4.4 (11.9)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9310B0B" w14:textId="77777777" w:rsidR="00A62D1D" w:rsidRPr="0097107A" w:rsidRDefault="00A62D1D" w:rsidP="00A62D1D">
            <w:pPr>
              <w:spacing w:line="240" w:lineRule="auto"/>
              <w:jc w:val="center"/>
              <w:rPr>
                <w:sz w:val="20"/>
                <w:szCs w:val="20"/>
              </w:rPr>
            </w:pPr>
            <w:r w:rsidRPr="0097107A">
              <w:rPr>
                <w:sz w:val="20"/>
                <w:szCs w:val="20"/>
              </w:rPr>
              <w:t>5.8 (11.9)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98179AA" w14:textId="77777777" w:rsidR="00A62D1D" w:rsidRPr="0097107A" w:rsidRDefault="00A62D1D" w:rsidP="00A62D1D">
            <w:pPr>
              <w:spacing w:line="240" w:lineRule="auto"/>
              <w:jc w:val="center"/>
              <w:rPr>
                <w:sz w:val="20"/>
                <w:szCs w:val="20"/>
              </w:rPr>
            </w:pPr>
            <w:r w:rsidRPr="0097107A">
              <w:rPr>
                <w:sz w:val="20"/>
                <w:szCs w:val="20"/>
              </w:rPr>
              <w:t>14 (20.8)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7255256" w14:textId="77777777" w:rsidR="00A62D1D" w:rsidRPr="0097107A" w:rsidRDefault="00A62D1D" w:rsidP="00A62D1D">
            <w:pPr>
              <w:spacing w:line="240" w:lineRule="auto"/>
              <w:jc w:val="center"/>
              <w:rPr>
                <w:sz w:val="20"/>
                <w:szCs w:val="20"/>
              </w:rPr>
            </w:pPr>
            <w:r w:rsidRPr="0097107A">
              <w:rPr>
                <w:sz w:val="20"/>
                <w:szCs w:val="20"/>
              </w:rPr>
              <w:t>6.5 (14.8)</w:t>
            </w:r>
          </w:p>
        </w:tc>
      </w:tr>
      <w:tr w:rsidR="00A62D1D" w:rsidRPr="0097107A" w14:paraId="625DE51A"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F9C47C9" w14:textId="77777777" w:rsidR="00A62D1D" w:rsidRPr="0097107A" w:rsidRDefault="00A62D1D" w:rsidP="00A62D1D">
            <w:pPr>
              <w:spacing w:line="240" w:lineRule="auto"/>
              <w:ind w:left="144"/>
              <w:rPr>
                <w:sz w:val="20"/>
                <w:szCs w:val="20"/>
              </w:rPr>
            </w:pPr>
            <w:r w:rsidRPr="0097107A">
              <w:rPr>
                <w:sz w:val="20"/>
                <w:szCs w:val="20"/>
              </w:rPr>
              <w:t>% 20-49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97AE8F2" w14:textId="77777777" w:rsidR="00A62D1D" w:rsidRPr="0097107A" w:rsidRDefault="00A62D1D" w:rsidP="00A62D1D">
            <w:pPr>
              <w:spacing w:line="240" w:lineRule="auto"/>
              <w:jc w:val="center"/>
              <w:rPr>
                <w:sz w:val="20"/>
                <w:szCs w:val="20"/>
              </w:rPr>
            </w:pPr>
            <w:r w:rsidRPr="0097107A">
              <w:rPr>
                <w:sz w:val="20"/>
                <w:szCs w:val="20"/>
              </w:rPr>
              <w:t>10 (25)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B4780BA" w14:textId="77777777" w:rsidR="00A62D1D" w:rsidRPr="0097107A" w:rsidRDefault="00A62D1D" w:rsidP="00A62D1D">
            <w:pPr>
              <w:spacing w:line="240" w:lineRule="auto"/>
              <w:jc w:val="center"/>
              <w:rPr>
                <w:sz w:val="20"/>
                <w:szCs w:val="20"/>
              </w:rPr>
            </w:pPr>
            <w:r w:rsidRPr="0097107A">
              <w:rPr>
                <w:sz w:val="20"/>
                <w:szCs w:val="20"/>
              </w:rPr>
              <w:t>16 (27)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122403A" w14:textId="77777777" w:rsidR="00A62D1D" w:rsidRPr="0097107A" w:rsidRDefault="00A62D1D" w:rsidP="00A62D1D">
            <w:pPr>
              <w:spacing w:line="240" w:lineRule="auto"/>
              <w:jc w:val="center"/>
              <w:rPr>
                <w:sz w:val="20"/>
                <w:szCs w:val="20"/>
              </w:rPr>
            </w:pPr>
            <w:r w:rsidRPr="0097107A">
              <w:rPr>
                <w:sz w:val="20"/>
                <w:szCs w:val="20"/>
              </w:rPr>
              <w:t>20 (27)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A06D70B" w14:textId="77777777" w:rsidR="00A62D1D" w:rsidRPr="0097107A" w:rsidRDefault="00A62D1D" w:rsidP="00A62D1D">
            <w:pPr>
              <w:spacing w:line="240" w:lineRule="auto"/>
              <w:jc w:val="center"/>
              <w:rPr>
                <w:sz w:val="20"/>
                <w:szCs w:val="20"/>
              </w:rPr>
            </w:pPr>
            <w:r w:rsidRPr="0097107A">
              <w:rPr>
                <w:sz w:val="20"/>
                <w:szCs w:val="20"/>
              </w:rPr>
              <w:t>16 (20)</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374C95D" w14:textId="77777777" w:rsidR="00A62D1D" w:rsidRPr="0097107A" w:rsidRDefault="00A62D1D" w:rsidP="00A62D1D">
            <w:pPr>
              <w:spacing w:line="240" w:lineRule="auto"/>
              <w:jc w:val="center"/>
              <w:rPr>
                <w:sz w:val="20"/>
                <w:szCs w:val="20"/>
              </w:rPr>
            </w:pPr>
            <w:r w:rsidRPr="0097107A">
              <w:rPr>
                <w:sz w:val="20"/>
                <w:szCs w:val="20"/>
              </w:rPr>
              <w:t>16 (25)</w:t>
            </w:r>
          </w:p>
        </w:tc>
      </w:tr>
      <w:tr w:rsidR="00A62D1D" w:rsidRPr="0097107A" w14:paraId="3FD8E59E"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72AFB13" w14:textId="77777777" w:rsidR="00A62D1D" w:rsidRPr="0097107A" w:rsidRDefault="00A62D1D" w:rsidP="00A62D1D">
            <w:pPr>
              <w:spacing w:line="240" w:lineRule="auto"/>
              <w:ind w:left="144"/>
              <w:rPr>
                <w:sz w:val="20"/>
                <w:szCs w:val="20"/>
              </w:rPr>
            </w:pPr>
            <w:r w:rsidRPr="0097107A">
              <w:rPr>
                <w:sz w:val="20"/>
                <w:szCs w:val="20"/>
              </w:rPr>
              <w:lastRenderedPageBreak/>
              <w:t>% 50-74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6EEDF91" w14:textId="77777777" w:rsidR="00A62D1D" w:rsidRPr="0097107A" w:rsidRDefault="00A62D1D" w:rsidP="00A62D1D">
            <w:pPr>
              <w:spacing w:line="240" w:lineRule="auto"/>
              <w:jc w:val="center"/>
              <w:rPr>
                <w:sz w:val="20"/>
                <w:szCs w:val="20"/>
              </w:rPr>
            </w:pPr>
            <w:r w:rsidRPr="0097107A">
              <w:rPr>
                <w:sz w:val="20"/>
                <w:szCs w:val="20"/>
              </w:rPr>
              <w:t>5 (13)</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2503AB73" w14:textId="77777777" w:rsidR="00A62D1D" w:rsidRPr="0097107A" w:rsidRDefault="00A62D1D" w:rsidP="00A62D1D">
            <w:pPr>
              <w:spacing w:line="240" w:lineRule="auto"/>
              <w:jc w:val="center"/>
              <w:rPr>
                <w:sz w:val="20"/>
                <w:szCs w:val="20"/>
              </w:rPr>
            </w:pPr>
            <w:r w:rsidRPr="0097107A">
              <w:rPr>
                <w:sz w:val="20"/>
                <w:szCs w:val="20"/>
              </w:rPr>
              <w:t>6.6 (14)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8D5123A" w14:textId="77777777" w:rsidR="00A62D1D" w:rsidRPr="0097107A" w:rsidRDefault="00A62D1D" w:rsidP="00A62D1D">
            <w:pPr>
              <w:spacing w:line="240" w:lineRule="auto"/>
              <w:jc w:val="center"/>
              <w:rPr>
                <w:sz w:val="20"/>
                <w:szCs w:val="20"/>
              </w:rPr>
            </w:pPr>
            <w:r w:rsidRPr="0097107A">
              <w:rPr>
                <w:sz w:val="20"/>
                <w:szCs w:val="20"/>
              </w:rPr>
              <w:t>10 (17)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4128FE6E" w14:textId="77777777" w:rsidR="00A62D1D" w:rsidRPr="0097107A" w:rsidRDefault="00A62D1D" w:rsidP="00A62D1D">
            <w:pPr>
              <w:spacing w:line="240" w:lineRule="auto"/>
              <w:jc w:val="center"/>
              <w:rPr>
                <w:sz w:val="20"/>
                <w:szCs w:val="20"/>
              </w:rPr>
            </w:pPr>
            <w:r w:rsidRPr="0097107A">
              <w:rPr>
                <w:sz w:val="20"/>
                <w:szCs w:val="20"/>
              </w:rPr>
              <w:t>7.9 (14)</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5CB5A71D" w14:textId="77777777" w:rsidR="00A62D1D" w:rsidRPr="0097107A" w:rsidRDefault="00A62D1D" w:rsidP="00A62D1D">
            <w:pPr>
              <w:spacing w:line="240" w:lineRule="auto"/>
              <w:jc w:val="center"/>
              <w:rPr>
                <w:sz w:val="20"/>
                <w:szCs w:val="20"/>
              </w:rPr>
            </w:pPr>
            <w:r w:rsidRPr="0097107A">
              <w:rPr>
                <w:sz w:val="20"/>
                <w:szCs w:val="20"/>
              </w:rPr>
              <w:t>6.7 (16)</w:t>
            </w:r>
          </w:p>
        </w:tc>
      </w:tr>
      <w:tr w:rsidR="00A62D1D" w:rsidRPr="0097107A" w14:paraId="5DB46B64" w14:textId="77777777" w:rsidTr="00A62D1D">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EEDAF51" w14:textId="77777777" w:rsidR="00A62D1D" w:rsidRPr="0097107A" w:rsidRDefault="00A62D1D" w:rsidP="00A62D1D">
            <w:pPr>
              <w:spacing w:line="240" w:lineRule="auto"/>
              <w:ind w:left="144"/>
              <w:rPr>
                <w:sz w:val="20"/>
                <w:szCs w:val="20"/>
              </w:rPr>
            </w:pPr>
            <w:r w:rsidRPr="0097107A">
              <w:rPr>
                <w:sz w:val="20"/>
                <w:szCs w:val="20"/>
              </w:rPr>
              <w:t>% ≥ 75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F6BBD38" w14:textId="77777777" w:rsidR="00A62D1D" w:rsidRPr="0097107A" w:rsidRDefault="00A62D1D" w:rsidP="00A62D1D">
            <w:pPr>
              <w:spacing w:line="240" w:lineRule="auto"/>
              <w:jc w:val="center"/>
              <w:rPr>
                <w:sz w:val="20"/>
                <w:szCs w:val="20"/>
              </w:rPr>
            </w:pPr>
            <w:r w:rsidRPr="0097107A">
              <w:rPr>
                <w:sz w:val="20"/>
                <w:szCs w:val="20"/>
              </w:rPr>
              <w:t>1.6 (8.5)</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34704DA" w14:textId="77777777" w:rsidR="00A62D1D" w:rsidRPr="0097107A" w:rsidRDefault="00A62D1D" w:rsidP="00A62D1D">
            <w:pPr>
              <w:spacing w:line="240" w:lineRule="auto"/>
              <w:jc w:val="center"/>
              <w:rPr>
                <w:sz w:val="20"/>
                <w:szCs w:val="20"/>
              </w:rPr>
            </w:pPr>
            <w:r w:rsidRPr="0097107A">
              <w:rPr>
                <w:sz w:val="20"/>
                <w:szCs w:val="20"/>
              </w:rPr>
              <w:t>1.7 (7.2)</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692149C" w14:textId="77777777" w:rsidR="00A62D1D" w:rsidRPr="0097107A" w:rsidRDefault="00A62D1D" w:rsidP="00A62D1D">
            <w:pPr>
              <w:spacing w:line="240" w:lineRule="auto"/>
              <w:jc w:val="center"/>
              <w:rPr>
                <w:sz w:val="20"/>
                <w:szCs w:val="20"/>
              </w:rPr>
            </w:pPr>
            <w:r w:rsidRPr="0097107A">
              <w:rPr>
                <w:sz w:val="20"/>
                <w:szCs w:val="20"/>
              </w:rPr>
              <w:t>2.9 (7.8)</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D2D705A" w14:textId="77777777" w:rsidR="00A62D1D" w:rsidRPr="0097107A" w:rsidRDefault="00A62D1D" w:rsidP="00A62D1D">
            <w:pPr>
              <w:spacing w:line="240" w:lineRule="auto"/>
              <w:jc w:val="center"/>
              <w:rPr>
                <w:sz w:val="20"/>
                <w:szCs w:val="20"/>
              </w:rPr>
            </w:pPr>
            <w:r w:rsidRPr="0097107A">
              <w:rPr>
                <w:sz w:val="20"/>
                <w:szCs w:val="20"/>
              </w:rPr>
              <w:t>2 (6.6)</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33BF1B4" w14:textId="77777777" w:rsidR="00A62D1D" w:rsidRPr="0097107A" w:rsidRDefault="00A62D1D" w:rsidP="00A62D1D">
            <w:pPr>
              <w:spacing w:line="240" w:lineRule="auto"/>
              <w:jc w:val="center"/>
              <w:rPr>
                <w:sz w:val="20"/>
                <w:szCs w:val="20"/>
              </w:rPr>
            </w:pPr>
            <w:r w:rsidRPr="0097107A">
              <w:rPr>
                <w:sz w:val="20"/>
                <w:szCs w:val="20"/>
              </w:rPr>
              <w:t>1.4 (4.6)</w:t>
            </w:r>
          </w:p>
        </w:tc>
      </w:tr>
      <w:tr w:rsidR="00A62D1D" w:rsidRPr="0097107A" w14:paraId="014F9B88" w14:textId="77777777" w:rsidTr="006B6596">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D88D5D5" w14:textId="77777777" w:rsidR="00A62D1D" w:rsidRPr="0097107A" w:rsidRDefault="00A62D1D" w:rsidP="00A62D1D">
            <w:pPr>
              <w:spacing w:line="240" w:lineRule="auto"/>
              <w:ind w:left="144"/>
              <w:rPr>
                <w:sz w:val="20"/>
                <w:szCs w:val="20"/>
              </w:rPr>
            </w:pPr>
            <w:r w:rsidRPr="0097107A">
              <w:rPr>
                <w:sz w:val="20"/>
                <w:szCs w:val="20"/>
              </w:rPr>
              <w:t>% Unknown</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5804BE8" w14:textId="77777777" w:rsidR="00A62D1D" w:rsidRPr="0097107A" w:rsidRDefault="00A62D1D" w:rsidP="00A62D1D">
            <w:pPr>
              <w:spacing w:line="240" w:lineRule="auto"/>
              <w:jc w:val="center"/>
              <w:rPr>
                <w:sz w:val="20"/>
                <w:szCs w:val="20"/>
              </w:rPr>
            </w:pPr>
            <w:r w:rsidRPr="0097107A">
              <w:rPr>
                <w:sz w:val="20"/>
                <w:szCs w:val="20"/>
              </w:rPr>
              <w:t>58 (49)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15ECE31E" w14:textId="77777777" w:rsidR="00A62D1D" w:rsidRPr="0097107A" w:rsidRDefault="00A62D1D" w:rsidP="00A62D1D">
            <w:pPr>
              <w:spacing w:line="240" w:lineRule="auto"/>
              <w:jc w:val="center"/>
              <w:rPr>
                <w:sz w:val="20"/>
                <w:szCs w:val="20"/>
              </w:rPr>
            </w:pPr>
            <w:r w:rsidRPr="0097107A">
              <w:rPr>
                <w:sz w:val="20"/>
                <w:szCs w:val="20"/>
              </w:rPr>
              <w:t>53 (49)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3BD1B597" w14:textId="77777777" w:rsidR="00A62D1D" w:rsidRPr="0097107A" w:rsidRDefault="00A62D1D" w:rsidP="00A62D1D">
            <w:pPr>
              <w:spacing w:line="240" w:lineRule="auto"/>
              <w:jc w:val="center"/>
              <w:rPr>
                <w:sz w:val="20"/>
                <w:szCs w:val="20"/>
              </w:rPr>
            </w:pPr>
            <w:r w:rsidRPr="0097107A">
              <w:rPr>
                <w:sz w:val="20"/>
                <w:szCs w:val="20"/>
              </w:rPr>
              <w:t>44 (49)</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77302477" w14:textId="77777777" w:rsidR="00A62D1D" w:rsidRPr="0097107A" w:rsidRDefault="00A62D1D" w:rsidP="00A62D1D">
            <w:pPr>
              <w:spacing w:line="240" w:lineRule="auto"/>
              <w:jc w:val="center"/>
              <w:rPr>
                <w:sz w:val="20"/>
                <w:szCs w:val="20"/>
              </w:rPr>
            </w:pPr>
            <w:r w:rsidRPr="0097107A">
              <w:rPr>
                <w:sz w:val="20"/>
                <w:szCs w:val="20"/>
              </w:rPr>
              <w:t>10 (27)</w:t>
            </w:r>
          </w:p>
        </w:tc>
        <w:tc>
          <w:tcPr>
            <w:tcW w:w="135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0CF3D56E" w14:textId="77777777" w:rsidR="00A62D1D" w:rsidRPr="0097107A" w:rsidRDefault="00A62D1D" w:rsidP="00A62D1D">
            <w:pPr>
              <w:spacing w:line="240" w:lineRule="auto"/>
              <w:jc w:val="center"/>
              <w:rPr>
                <w:sz w:val="20"/>
                <w:szCs w:val="20"/>
              </w:rPr>
            </w:pPr>
            <w:r w:rsidRPr="0097107A">
              <w:rPr>
                <w:sz w:val="20"/>
                <w:szCs w:val="20"/>
              </w:rPr>
              <w:t>46 (49)</w:t>
            </w:r>
          </w:p>
        </w:tc>
      </w:tr>
      <w:tr w:rsidR="00A62D1D" w:rsidRPr="0097107A" w14:paraId="063A46AC" w14:textId="77777777" w:rsidTr="006B6596">
        <w:trPr>
          <w:trHeight w:val="20"/>
        </w:trPr>
        <w:tc>
          <w:tcPr>
            <w:tcW w:w="2160" w:type="dxa"/>
            <w:tcBorders>
              <w:top w:val="single" w:sz="4" w:space="0" w:color="D9D9D9" w:themeColor="background1" w:themeShade="D9"/>
              <w:left w:val="nil"/>
              <w:bottom w:val="single" w:sz="4" w:space="0" w:color="D9D9D9" w:themeColor="background1" w:themeShade="D9"/>
              <w:right w:val="nil"/>
            </w:tcBorders>
            <w:tcMar>
              <w:top w:w="100" w:type="dxa"/>
              <w:left w:w="100" w:type="dxa"/>
              <w:bottom w:w="100" w:type="dxa"/>
              <w:right w:w="100" w:type="dxa"/>
            </w:tcMar>
          </w:tcPr>
          <w:p w14:paraId="660E5738" w14:textId="77777777" w:rsidR="00A62D1D" w:rsidRPr="0097107A" w:rsidRDefault="00A62D1D" w:rsidP="00A62D1D">
            <w:pPr>
              <w:spacing w:line="240" w:lineRule="auto"/>
              <w:rPr>
                <w:sz w:val="20"/>
                <w:szCs w:val="20"/>
              </w:rPr>
            </w:pPr>
            <w:r w:rsidRPr="0097107A">
              <w:rPr>
                <w:sz w:val="20"/>
                <w:szCs w:val="20"/>
              </w:rPr>
              <w:t xml:space="preserve"> </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4F34DCA1" w14:textId="77777777" w:rsidR="00A62D1D" w:rsidRPr="0097107A" w:rsidRDefault="00A62D1D" w:rsidP="00A62D1D">
            <w:pPr>
              <w:spacing w:line="240" w:lineRule="auto"/>
              <w:jc w:val="center"/>
              <w:rPr>
                <w:sz w:val="20"/>
                <w:szCs w:val="20"/>
              </w:rPr>
            </w:pPr>
            <w:r w:rsidRPr="0097107A">
              <w:rPr>
                <w:sz w:val="20"/>
                <w:szCs w:val="20"/>
              </w:rPr>
              <w:t>Median (IQR)</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3A00F743" w14:textId="77777777" w:rsidR="00A62D1D" w:rsidRPr="0097107A" w:rsidRDefault="00A62D1D" w:rsidP="00A62D1D">
            <w:pPr>
              <w:spacing w:line="240" w:lineRule="auto"/>
              <w:jc w:val="center"/>
              <w:rPr>
                <w:sz w:val="20"/>
                <w:szCs w:val="20"/>
              </w:rPr>
            </w:pPr>
            <w:r w:rsidRPr="0097107A">
              <w:rPr>
                <w:sz w:val="20"/>
                <w:szCs w:val="20"/>
              </w:rPr>
              <w:t>Median (IQR)</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521A98F6" w14:textId="77777777" w:rsidR="00A62D1D" w:rsidRPr="0097107A" w:rsidRDefault="00A62D1D" w:rsidP="00A62D1D">
            <w:pPr>
              <w:spacing w:line="240" w:lineRule="auto"/>
              <w:jc w:val="center"/>
              <w:rPr>
                <w:sz w:val="20"/>
                <w:szCs w:val="20"/>
              </w:rPr>
            </w:pPr>
            <w:r w:rsidRPr="0097107A">
              <w:rPr>
                <w:sz w:val="20"/>
                <w:szCs w:val="20"/>
              </w:rPr>
              <w:t>Median (IQR)</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616AE41D" w14:textId="77777777" w:rsidR="00A62D1D" w:rsidRPr="0097107A" w:rsidRDefault="00A62D1D" w:rsidP="00A62D1D">
            <w:pPr>
              <w:spacing w:line="240" w:lineRule="auto"/>
              <w:jc w:val="center"/>
              <w:rPr>
                <w:sz w:val="20"/>
                <w:szCs w:val="20"/>
              </w:rPr>
            </w:pPr>
            <w:r w:rsidRPr="0097107A">
              <w:rPr>
                <w:sz w:val="20"/>
                <w:szCs w:val="20"/>
              </w:rPr>
              <w:t>Median (IQR)</w:t>
            </w:r>
          </w:p>
        </w:tc>
        <w:tc>
          <w:tcPr>
            <w:tcW w:w="1350" w:type="dxa"/>
            <w:tcBorders>
              <w:top w:val="single" w:sz="4" w:space="0" w:color="D9D9D9" w:themeColor="background1" w:themeShade="D9"/>
              <w:left w:val="nil"/>
              <w:bottom w:val="single" w:sz="6" w:space="0" w:color="auto"/>
              <w:right w:val="nil"/>
            </w:tcBorders>
            <w:tcMar>
              <w:top w:w="100" w:type="dxa"/>
              <w:left w:w="100" w:type="dxa"/>
              <w:bottom w:w="100" w:type="dxa"/>
              <w:right w:w="100" w:type="dxa"/>
            </w:tcMar>
          </w:tcPr>
          <w:p w14:paraId="5CBE2911" w14:textId="77777777" w:rsidR="00A62D1D" w:rsidRPr="0097107A" w:rsidRDefault="00A62D1D" w:rsidP="00A62D1D">
            <w:pPr>
              <w:spacing w:line="240" w:lineRule="auto"/>
              <w:jc w:val="center"/>
              <w:rPr>
                <w:sz w:val="20"/>
                <w:szCs w:val="20"/>
              </w:rPr>
            </w:pPr>
            <w:r w:rsidRPr="0097107A">
              <w:rPr>
                <w:sz w:val="20"/>
                <w:szCs w:val="20"/>
              </w:rPr>
              <w:t>Median (IQR)</w:t>
            </w:r>
          </w:p>
        </w:tc>
      </w:tr>
      <w:tr w:rsidR="00A62D1D" w:rsidRPr="0097107A" w14:paraId="7E516331" w14:textId="77777777" w:rsidTr="00D05023">
        <w:trPr>
          <w:trHeight w:val="20"/>
        </w:trPr>
        <w:tc>
          <w:tcPr>
            <w:tcW w:w="2160" w:type="dxa"/>
            <w:tcBorders>
              <w:top w:val="single" w:sz="4" w:space="0" w:color="D9D9D9" w:themeColor="background1" w:themeShade="D9"/>
              <w:left w:val="nil"/>
              <w:bottom w:val="single" w:sz="12" w:space="0" w:color="auto"/>
              <w:right w:val="nil"/>
            </w:tcBorders>
            <w:tcMar>
              <w:top w:w="100" w:type="dxa"/>
              <w:left w:w="100" w:type="dxa"/>
              <w:bottom w:w="100" w:type="dxa"/>
              <w:right w:w="100" w:type="dxa"/>
            </w:tcMar>
          </w:tcPr>
          <w:p w14:paraId="04B5F1A1" w14:textId="77777777" w:rsidR="00A62D1D" w:rsidRPr="0097107A" w:rsidRDefault="00A62D1D" w:rsidP="00A62D1D">
            <w:pPr>
              <w:spacing w:line="240" w:lineRule="auto"/>
              <w:rPr>
                <w:b/>
                <w:sz w:val="20"/>
                <w:szCs w:val="20"/>
              </w:rPr>
            </w:pPr>
            <w:r w:rsidRPr="0097107A">
              <w:rPr>
                <w:b/>
                <w:sz w:val="20"/>
                <w:szCs w:val="20"/>
              </w:rPr>
              <w:t>Total Cases</w:t>
            </w:r>
          </w:p>
        </w:tc>
        <w:tc>
          <w:tcPr>
            <w:tcW w:w="1350" w:type="dxa"/>
            <w:tcBorders>
              <w:top w:val="single" w:sz="6" w:space="0" w:color="auto"/>
              <w:left w:val="nil"/>
              <w:bottom w:val="single" w:sz="12" w:space="0" w:color="auto"/>
              <w:right w:val="nil"/>
            </w:tcBorders>
            <w:tcMar>
              <w:top w:w="100" w:type="dxa"/>
              <w:left w:w="100" w:type="dxa"/>
              <w:bottom w:w="100" w:type="dxa"/>
              <w:right w:w="100" w:type="dxa"/>
            </w:tcMar>
          </w:tcPr>
          <w:p w14:paraId="5303695B" w14:textId="77777777" w:rsidR="00A62D1D" w:rsidRPr="0097107A" w:rsidRDefault="00A62D1D" w:rsidP="00A62D1D">
            <w:pPr>
              <w:spacing w:line="240" w:lineRule="auto"/>
              <w:jc w:val="center"/>
              <w:rPr>
                <w:sz w:val="20"/>
                <w:szCs w:val="20"/>
              </w:rPr>
            </w:pPr>
            <w:r w:rsidRPr="0097107A">
              <w:rPr>
                <w:sz w:val="20"/>
                <w:szCs w:val="20"/>
              </w:rPr>
              <w:t>10 (4-27)</w:t>
            </w:r>
          </w:p>
        </w:tc>
        <w:tc>
          <w:tcPr>
            <w:tcW w:w="1350" w:type="dxa"/>
            <w:tcBorders>
              <w:top w:val="single" w:sz="6" w:space="0" w:color="auto"/>
              <w:left w:val="nil"/>
              <w:bottom w:val="single" w:sz="12" w:space="0" w:color="auto"/>
              <w:right w:val="nil"/>
            </w:tcBorders>
            <w:tcMar>
              <w:top w:w="100" w:type="dxa"/>
              <w:left w:w="100" w:type="dxa"/>
              <w:bottom w:w="100" w:type="dxa"/>
              <w:right w:w="100" w:type="dxa"/>
            </w:tcMar>
          </w:tcPr>
          <w:p w14:paraId="44EDA6EB" w14:textId="77777777" w:rsidR="00A62D1D" w:rsidRPr="0097107A" w:rsidRDefault="00A62D1D" w:rsidP="00A62D1D">
            <w:pPr>
              <w:spacing w:line="240" w:lineRule="auto"/>
              <w:jc w:val="center"/>
              <w:rPr>
                <w:sz w:val="20"/>
                <w:szCs w:val="20"/>
              </w:rPr>
            </w:pPr>
            <w:r w:rsidRPr="0097107A">
              <w:rPr>
                <w:sz w:val="20"/>
                <w:szCs w:val="20"/>
              </w:rPr>
              <w:t>10 (4-22)</w:t>
            </w:r>
          </w:p>
        </w:tc>
        <w:tc>
          <w:tcPr>
            <w:tcW w:w="1350" w:type="dxa"/>
            <w:tcBorders>
              <w:top w:val="single" w:sz="6" w:space="0" w:color="auto"/>
              <w:left w:val="nil"/>
              <w:bottom w:val="single" w:sz="12" w:space="0" w:color="auto"/>
              <w:right w:val="nil"/>
            </w:tcBorders>
            <w:tcMar>
              <w:top w:w="100" w:type="dxa"/>
              <w:left w:w="100" w:type="dxa"/>
              <w:bottom w:w="100" w:type="dxa"/>
              <w:right w:w="100" w:type="dxa"/>
            </w:tcMar>
          </w:tcPr>
          <w:p w14:paraId="6C295D8F" w14:textId="77777777" w:rsidR="00A62D1D" w:rsidRPr="0097107A" w:rsidRDefault="00A62D1D" w:rsidP="00A62D1D">
            <w:pPr>
              <w:spacing w:line="240" w:lineRule="auto"/>
              <w:jc w:val="center"/>
              <w:rPr>
                <w:sz w:val="20"/>
                <w:szCs w:val="20"/>
              </w:rPr>
            </w:pPr>
            <w:r w:rsidRPr="0097107A">
              <w:rPr>
                <w:sz w:val="20"/>
                <w:szCs w:val="20"/>
              </w:rPr>
              <w:t>19 (10-46)</w:t>
            </w:r>
          </w:p>
        </w:tc>
        <w:tc>
          <w:tcPr>
            <w:tcW w:w="1350" w:type="dxa"/>
            <w:tcBorders>
              <w:top w:val="single" w:sz="6" w:space="0" w:color="auto"/>
              <w:left w:val="nil"/>
              <w:bottom w:val="single" w:sz="12" w:space="0" w:color="auto"/>
              <w:right w:val="nil"/>
            </w:tcBorders>
            <w:tcMar>
              <w:top w:w="100" w:type="dxa"/>
              <w:left w:w="100" w:type="dxa"/>
              <w:bottom w:w="100" w:type="dxa"/>
              <w:right w:w="100" w:type="dxa"/>
            </w:tcMar>
          </w:tcPr>
          <w:p w14:paraId="09F72F23" w14:textId="77777777" w:rsidR="00A62D1D" w:rsidRPr="0097107A" w:rsidRDefault="00A62D1D" w:rsidP="00A62D1D">
            <w:pPr>
              <w:spacing w:line="240" w:lineRule="auto"/>
              <w:jc w:val="center"/>
              <w:rPr>
                <w:sz w:val="20"/>
                <w:szCs w:val="20"/>
              </w:rPr>
            </w:pPr>
            <w:r w:rsidRPr="0097107A">
              <w:rPr>
                <w:sz w:val="20"/>
                <w:szCs w:val="20"/>
              </w:rPr>
              <w:t>8 (3-31)</w:t>
            </w:r>
          </w:p>
        </w:tc>
        <w:tc>
          <w:tcPr>
            <w:tcW w:w="1350" w:type="dxa"/>
            <w:tcBorders>
              <w:top w:val="single" w:sz="6" w:space="0" w:color="auto"/>
              <w:left w:val="nil"/>
              <w:bottom w:val="single" w:sz="12" w:space="0" w:color="auto"/>
              <w:right w:val="nil"/>
            </w:tcBorders>
            <w:tcMar>
              <w:top w:w="100" w:type="dxa"/>
              <w:left w:w="100" w:type="dxa"/>
              <w:bottom w:w="100" w:type="dxa"/>
              <w:right w:w="100" w:type="dxa"/>
            </w:tcMar>
          </w:tcPr>
          <w:p w14:paraId="6AD812AD" w14:textId="77777777" w:rsidR="00A62D1D" w:rsidRPr="0097107A" w:rsidRDefault="00A62D1D" w:rsidP="00A62D1D">
            <w:pPr>
              <w:spacing w:line="240" w:lineRule="auto"/>
              <w:jc w:val="center"/>
              <w:rPr>
                <w:sz w:val="20"/>
                <w:szCs w:val="20"/>
              </w:rPr>
            </w:pPr>
            <w:r w:rsidRPr="0097107A">
              <w:rPr>
                <w:sz w:val="20"/>
                <w:szCs w:val="20"/>
              </w:rPr>
              <w:t>12 (5-32)</w:t>
            </w:r>
          </w:p>
        </w:tc>
      </w:tr>
      <w:tr w:rsidR="00D05023" w14:paraId="1584C1E0" w14:textId="77777777" w:rsidTr="00D05023">
        <w:trPr>
          <w:trHeight w:val="20"/>
        </w:trPr>
        <w:tc>
          <w:tcPr>
            <w:tcW w:w="8910" w:type="dxa"/>
            <w:gridSpan w:val="6"/>
            <w:tcBorders>
              <w:top w:val="single" w:sz="12" w:space="0" w:color="auto"/>
              <w:left w:val="nil"/>
              <w:bottom w:val="nil"/>
              <w:right w:val="nil"/>
            </w:tcBorders>
            <w:tcMar>
              <w:top w:w="100" w:type="dxa"/>
              <w:left w:w="100" w:type="dxa"/>
              <w:bottom w:w="100" w:type="dxa"/>
              <w:right w:w="100" w:type="dxa"/>
            </w:tcMar>
          </w:tcPr>
          <w:p w14:paraId="135741D2" w14:textId="7DEC59B7" w:rsidR="00D05023" w:rsidRPr="009B61AF" w:rsidRDefault="00D05023" w:rsidP="00D05023">
            <w:pPr>
              <w:spacing w:line="240" w:lineRule="auto"/>
              <w:rPr>
                <w:sz w:val="20"/>
                <w:szCs w:val="20"/>
              </w:rPr>
            </w:pPr>
            <w:proofErr w:type="spellStart"/>
            <w:r>
              <w:rPr>
                <w:sz w:val="20"/>
                <w:szCs w:val="20"/>
                <w:vertAlign w:val="superscript"/>
              </w:rPr>
              <w:t>a</w:t>
            </w:r>
            <w:proofErr w:type="spellEnd"/>
            <w:r>
              <w:rPr>
                <w:sz w:val="20"/>
                <w:szCs w:val="20"/>
              </w:rPr>
              <w:t xml:space="preserve"> </w:t>
            </w:r>
            <w:ins w:id="89" w:author="Ledbetter, Caroline M" w:date="2019-03-27T14:12:00Z">
              <w:r w:rsidR="00DD3FDB">
                <w:t>game, grains-beans, nuts-seeds, oils-sugars, aquatic animals, and not otherwise specified land animals or plants</w:t>
              </w:r>
            </w:ins>
            <w:del w:id="90" w:author="Ledbetter, Caroline M" w:date="2019-03-27T14:12:00Z">
              <w:r w:rsidRPr="00D05023" w:rsidDel="00DD3FDB">
                <w:rPr>
                  <w:sz w:val="20"/>
                  <w:szCs w:val="20"/>
                  <w:highlight w:val="yellow"/>
                </w:rPr>
                <w:delText>Add footnote for which foods are included in ‘other’/’rare’ category</w:delText>
              </w:r>
            </w:del>
          </w:p>
        </w:tc>
      </w:tr>
    </w:tbl>
    <w:p w14:paraId="210E64C6" w14:textId="77777777" w:rsidR="006B6AC3" w:rsidRDefault="00C16FD1">
      <w:r>
        <w:t xml:space="preserve"> </w:t>
      </w:r>
    </w:p>
    <w:p w14:paraId="403CD4D3" w14:textId="77777777" w:rsidR="00DC38F7" w:rsidRDefault="00DC38F7"/>
    <w:p w14:paraId="78BD74C5" w14:textId="77777777" w:rsidR="00DC38F7" w:rsidRDefault="00DC38F7"/>
    <w:p w14:paraId="1735ACC5" w14:textId="77777777" w:rsidR="00DC38F7" w:rsidRDefault="00DC38F7"/>
    <w:p w14:paraId="0131B725" w14:textId="77777777" w:rsidR="00DC38F7" w:rsidRDefault="00DC38F7"/>
    <w:p w14:paraId="6B4BB50B" w14:textId="77777777" w:rsidR="00DC38F7" w:rsidRDefault="00DC38F7"/>
    <w:p w14:paraId="526D6673" w14:textId="77777777" w:rsidR="00DC38F7" w:rsidRDefault="00DC38F7"/>
    <w:p w14:paraId="4A002E1B" w14:textId="77777777" w:rsidR="004972CA" w:rsidRDefault="004972CA">
      <w:pPr>
        <w:rPr>
          <w:b/>
        </w:rPr>
      </w:pPr>
      <w:r>
        <w:rPr>
          <w:b/>
        </w:rPr>
        <w:br w:type="page"/>
      </w:r>
    </w:p>
    <w:p w14:paraId="03F5A3F8" w14:textId="77777777" w:rsidR="006B6AC3" w:rsidRDefault="00C16FD1">
      <w:r w:rsidRPr="00D052AD">
        <w:rPr>
          <w:b/>
        </w:rPr>
        <w:lastRenderedPageBreak/>
        <w:t>Table 3</w:t>
      </w:r>
      <w:r>
        <w:t xml:space="preserve">. </w:t>
      </w:r>
      <w:r w:rsidR="00D05023">
        <w:t xml:space="preserve">STEC and </w:t>
      </w:r>
      <w:r w:rsidR="00D05023">
        <w:rPr>
          <w:i/>
        </w:rPr>
        <w:t xml:space="preserve">Salmonella </w:t>
      </w:r>
      <w:r w:rsidR="00D052AD">
        <w:t xml:space="preserve">outbreak sources </w:t>
      </w:r>
      <w:r>
        <w:t>in testing and training dataset</w:t>
      </w:r>
    </w:p>
    <w:tbl>
      <w:tblPr>
        <w:tblStyle w:val="a1"/>
        <w:tblW w:w="831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266"/>
        <w:gridCol w:w="1266"/>
        <w:gridCol w:w="1266"/>
        <w:gridCol w:w="1266"/>
        <w:gridCol w:w="1267"/>
      </w:tblGrid>
      <w:tr w:rsidR="006B6AC3" w14:paraId="6C1EB5EA" w14:textId="77777777" w:rsidTr="00D052AD">
        <w:trPr>
          <w:trHeight w:val="144"/>
        </w:trPr>
        <w:tc>
          <w:tcPr>
            <w:tcW w:w="1980"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01A012A0" w14:textId="77777777" w:rsidR="006B6AC3" w:rsidRPr="00D8632D" w:rsidRDefault="006B6AC3" w:rsidP="00D8632D">
            <w:pPr>
              <w:spacing w:line="240" w:lineRule="auto"/>
              <w:jc w:val="center"/>
              <w:rPr>
                <w:b/>
              </w:rPr>
            </w:pPr>
          </w:p>
        </w:tc>
        <w:tc>
          <w:tcPr>
            <w:tcW w:w="126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74F73A12" w14:textId="77777777" w:rsidR="006B6AC3" w:rsidRPr="00D8632D" w:rsidRDefault="00C16FD1" w:rsidP="00D8632D">
            <w:pPr>
              <w:spacing w:line="240" w:lineRule="auto"/>
              <w:jc w:val="center"/>
              <w:rPr>
                <w:b/>
              </w:rPr>
            </w:pPr>
            <w:r w:rsidRPr="00D8632D">
              <w:rPr>
                <w:b/>
              </w:rPr>
              <w:t>Eggs</w:t>
            </w:r>
          </w:p>
        </w:tc>
        <w:tc>
          <w:tcPr>
            <w:tcW w:w="126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4B7BBC5A" w14:textId="77777777" w:rsidR="006B6AC3" w:rsidRPr="00D8632D" w:rsidRDefault="00C16FD1" w:rsidP="00D8632D">
            <w:pPr>
              <w:spacing w:line="240" w:lineRule="auto"/>
              <w:jc w:val="center"/>
              <w:rPr>
                <w:b/>
              </w:rPr>
            </w:pPr>
            <w:r w:rsidRPr="00D8632D">
              <w:rPr>
                <w:b/>
              </w:rPr>
              <w:t>Me</w:t>
            </w:r>
            <w:r w:rsidR="00D05023" w:rsidRPr="00D8632D">
              <w:rPr>
                <w:b/>
              </w:rPr>
              <w:t>a</w:t>
            </w:r>
            <w:r w:rsidRPr="00D8632D">
              <w:rPr>
                <w:b/>
              </w:rPr>
              <w:t>t</w:t>
            </w:r>
            <w:r w:rsidR="00D05023" w:rsidRPr="00D8632D">
              <w:rPr>
                <w:b/>
              </w:rPr>
              <w:t>-</w:t>
            </w:r>
            <w:r w:rsidRPr="00D8632D">
              <w:rPr>
                <w:b/>
              </w:rPr>
              <w:t>Poultry</w:t>
            </w:r>
          </w:p>
        </w:tc>
        <w:tc>
          <w:tcPr>
            <w:tcW w:w="126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64F598CB" w14:textId="77777777" w:rsidR="006B6AC3" w:rsidRPr="00D8632D" w:rsidRDefault="00C16FD1" w:rsidP="00D8632D">
            <w:pPr>
              <w:spacing w:line="240" w:lineRule="auto"/>
              <w:jc w:val="center"/>
              <w:rPr>
                <w:b/>
              </w:rPr>
            </w:pPr>
            <w:r w:rsidRPr="00D8632D">
              <w:rPr>
                <w:b/>
              </w:rPr>
              <w:t>Produce</w:t>
            </w:r>
          </w:p>
        </w:tc>
        <w:tc>
          <w:tcPr>
            <w:tcW w:w="1266"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3CF38441" w14:textId="77777777" w:rsidR="006B6AC3" w:rsidRPr="00D8632D" w:rsidRDefault="00C16FD1" w:rsidP="00D8632D">
            <w:pPr>
              <w:spacing w:line="240" w:lineRule="auto"/>
              <w:jc w:val="center"/>
              <w:rPr>
                <w:b/>
              </w:rPr>
            </w:pPr>
            <w:r w:rsidRPr="00D8632D">
              <w:rPr>
                <w:b/>
              </w:rPr>
              <w:t>Animal</w:t>
            </w:r>
            <w:r w:rsidR="00D05023" w:rsidRPr="00D8632D">
              <w:rPr>
                <w:b/>
              </w:rPr>
              <w:t xml:space="preserve"> </w:t>
            </w:r>
            <w:r w:rsidRPr="00D8632D">
              <w:rPr>
                <w:b/>
              </w:rPr>
              <w:t>Contact</w:t>
            </w:r>
          </w:p>
        </w:tc>
        <w:tc>
          <w:tcPr>
            <w:tcW w:w="1267" w:type="dxa"/>
            <w:tcBorders>
              <w:top w:val="single" w:sz="12" w:space="0" w:color="auto"/>
              <w:left w:val="nil"/>
              <w:bottom w:val="single" w:sz="12" w:space="0" w:color="auto"/>
              <w:right w:val="nil"/>
            </w:tcBorders>
            <w:tcMar>
              <w:top w:w="100" w:type="dxa"/>
              <w:left w:w="100" w:type="dxa"/>
              <w:bottom w:w="100" w:type="dxa"/>
              <w:right w:w="100" w:type="dxa"/>
            </w:tcMar>
            <w:vAlign w:val="bottom"/>
          </w:tcPr>
          <w:p w14:paraId="652589A7" w14:textId="77777777" w:rsidR="006B6AC3" w:rsidRPr="00D8632D" w:rsidRDefault="00C16FD1" w:rsidP="00D8632D">
            <w:pPr>
              <w:spacing w:line="240" w:lineRule="auto"/>
              <w:jc w:val="center"/>
              <w:rPr>
                <w:b/>
              </w:rPr>
            </w:pPr>
            <w:r w:rsidRPr="00D8632D">
              <w:rPr>
                <w:b/>
              </w:rPr>
              <w:t>Other</w:t>
            </w:r>
          </w:p>
        </w:tc>
      </w:tr>
      <w:tr w:rsidR="00D8632D" w14:paraId="45F9C760" w14:textId="77777777" w:rsidTr="00D052AD">
        <w:trPr>
          <w:trHeight w:val="440"/>
        </w:trPr>
        <w:tc>
          <w:tcPr>
            <w:tcW w:w="1980" w:type="dxa"/>
            <w:tcBorders>
              <w:top w:val="single" w:sz="12" w:space="0" w:color="auto"/>
              <w:left w:val="nil"/>
              <w:bottom w:val="nil"/>
              <w:right w:val="nil"/>
            </w:tcBorders>
            <w:tcMar>
              <w:top w:w="100" w:type="dxa"/>
              <w:left w:w="100" w:type="dxa"/>
              <w:bottom w:w="100" w:type="dxa"/>
              <w:right w:w="100" w:type="dxa"/>
            </w:tcMar>
            <w:vAlign w:val="bottom"/>
          </w:tcPr>
          <w:p w14:paraId="7135C193" w14:textId="77777777" w:rsidR="00D8632D" w:rsidRPr="00D8632D" w:rsidRDefault="00D8632D" w:rsidP="00D8632D">
            <w:pPr>
              <w:jc w:val="center"/>
              <w:rPr>
                <w:b/>
              </w:rPr>
            </w:pPr>
          </w:p>
        </w:tc>
        <w:tc>
          <w:tcPr>
            <w:tcW w:w="1266" w:type="dxa"/>
            <w:tcBorders>
              <w:top w:val="single" w:sz="12" w:space="0" w:color="auto"/>
              <w:left w:val="nil"/>
              <w:bottom w:val="single" w:sz="4" w:space="0" w:color="auto"/>
              <w:right w:val="nil"/>
            </w:tcBorders>
            <w:tcMar>
              <w:top w:w="100" w:type="dxa"/>
              <w:left w:w="100" w:type="dxa"/>
              <w:bottom w:w="100" w:type="dxa"/>
              <w:right w:w="100" w:type="dxa"/>
            </w:tcMar>
            <w:vAlign w:val="bottom"/>
          </w:tcPr>
          <w:p w14:paraId="36501013" w14:textId="77777777" w:rsidR="00D8632D" w:rsidRPr="00D8632D" w:rsidRDefault="00D8632D" w:rsidP="00D8632D">
            <w:pPr>
              <w:jc w:val="center"/>
            </w:pPr>
            <w:r w:rsidRPr="00D8632D">
              <w:t>n (%)</w:t>
            </w:r>
          </w:p>
        </w:tc>
        <w:tc>
          <w:tcPr>
            <w:tcW w:w="1266" w:type="dxa"/>
            <w:tcBorders>
              <w:top w:val="single" w:sz="12" w:space="0" w:color="auto"/>
              <w:left w:val="nil"/>
              <w:bottom w:val="single" w:sz="4" w:space="0" w:color="auto"/>
              <w:right w:val="nil"/>
            </w:tcBorders>
            <w:tcMar>
              <w:top w:w="100" w:type="dxa"/>
              <w:left w:w="100" w:type="dxa"/>
              <w:bottom w:w="100" w:type="dxa"/>
              <w:right w:w="100" w:type="dxa"/>
            </w:tcMar>
            <w:vAlign w:val="bottom"/>
          </w:tcPr>
          <w:p w14:paraId="3885837E" w14:textId="77777777" w:rsidR="00D8632D" w:rsidRPr="00D8632D" w:rsidRDefault="00D8632D" w:rsidP="00D8632D">
            <w:pPr>
              <w:jc w:val="center"/>
            </w:pPr>
            <w:r w:rsidRPr="00D8632D">
              <w:t>n (%)</w:t>
            </w:r>
          </w:p>
        </w:tc>
        <w:tc>
          <w:tcPr>
            <w:tcW w:w="1266" w:type="dxa"/>
            <w:tcBorders>
              <w:top w:val="single" w:sz="12" w:space="0" w:color="auto"/>
              <w:left w:val="nil"/>
              <w:bottom w:val="single" w:sz="4" w:space="0" w:color="auto"/>
              <w:right w:val="nil"/>
            </w:tcBorders>
            <w:tcMar>
              <w:top w:w="100" w:type="dxa"/>
              <w:left w:w="100" w:type="dxa"/>
              <w:bottom w:w="100" w:type="dxa"/>
              <w:right w:w="100" w:type="dxa"/>
            </w:tcMar>
            <w:vAlign w:val="bottom"/>
          </w:tcPr>
          <w:p w14:paraId="75124366" w14:textId="77777777" w:rsidR="00D8632D" w:rsidRPr="00D8632D" w:rsidRDefault="00D8632D" w:rsidP="00D8632D">
            <w:pPr>
              <w:jc w:val="center"/>
            </w:pPr>
            <w:r w:rsidRPr="00D8632D">
              <w:t>n (%)</w:t>
            </w:r>
          </w:p>
        </w:tc>
        <w:tc>
          <w:tcPr>
            <w:tcW w:w="1266" w:type="dxa"/>
            <w:tcBorders>
              <w:top w:val="single" w:sz="12" w:space="0" w:color="auto"/>
              <w:left w:val="nil"/>
              <w:bottom w:val="single" w:sz="4" w:space="0" w:color="auto"/>
              <w:right w:val="nil"/>
            </w:tcBorders>
            <w:tcMar>
              <w:top w:w="100" w:type="dxa"/>
              <w:left w:w="100" w:type="dxa"/>
              <w:bottom w:w="100" w:type="dxa"/>
              <w:right w:w="100" w:type="dxa"/>
            </w:tcMar>
            <w:vAlign w:val="bottom"/>
          </w:tcPr>
          <w:p w14:paraId="58B09CF5" w14:textId="77777777" w:rsidR="00D8632D" w:rsidRPr="00D8632D" w:rsidRDefault="00D8632D" w:rsidP="00D8632D">
            <w:pPr>
              <w:jc w:val="center"/>
            </w:pPr>
            <w:r w:rsidRPr="00D8632D">
              <w:t>n (%)</w:t>
            </w:r>
          </w:p>
        </w:tc>
        <w:tc>
          <w:tcPr>
            <w:tcW w:w="1267" w:type="dxa"/>
            <w:tcBorders>
              <w:top w:val="single" w:sz="12" w:space="0" w:color="auto"/>
              <w:left w:val="nil"/>
              <w:bottom w:val="single" w:sz="4" w:space="0" w:color="auto"/>
              <w:right w:val="nil"/>
            </w:tcBorders>
            <w:tcMar>
              <w:top w:w="100" w:type="dxa"/>
              <w:left w:w="100" w:type="dxa"/>
              <w:bottom w:w="100" w:type="dxa"/>
              <w:right w:w="100" w:type="dxa"/>
            </w:tcMar>
            <w:vAlign w:val="bottom"/>
          </w:tcPr>
          <w:p w14:paraId="0A825B6B" w14:textId="77777777" w:rsidR="00D8632D" w:rsidRPr="00D8632D" w:rsidRDefault="00D8632D" w:rsidP="00D8632D">
            <w:pPr>
              <w:jc w:val="center"/>
            </w:pPr>
            <w:r w:rsidRPr="00D8632D">
              <w:t>n (%)</w:t>
            </w:r>
          </w:p>
        </w:tc>
      </w:tr>
      <w:tr w:rsidR="006B6AC3" w14:paraId="6CFC5990" w14:textId="77777777" w:rsidTr="00D052AD">
        <w:trPr>
          <w:trHeight w:val="460"/>
        </w:trPr>
        <w:tc>
          <w:tcPr>
            <w:tcW w:w="1980" w:type="dxa"/>
            <w:tcBorders>
              <w:top w:val="nil"/>
              <w:left w:val="nil"/>
              <w:bottom w:val="nil"/>
              <w:right w:val="nil"/>
            </w:tcBorders>
            <w:tcMar>
              <w:top w:w="100" w:type="dxa"/>
              <w:left w:w="100" w:type="dxa"/>
              <w:bottom w:w="100" w:type="dxa"/>
              <w:right w:w="100" w:type="dxa"/>
            </w:tcMar>
            <w:vAlign w:val="center"/>
          </w:tcPr>
          <w:p w14:paraId="1A628DDC" w14:textId="77777777" w:rsidR="006B6AC3" w:rsidRPr="00D8632D" w:rsidRDefault="00D05023" w:rsidP="00D8632D">
            <w:r w:rsidRPr="00D8632D">
              <w:t>T</w:t>
            </w:r>
            <w:r w:rsidR="00C16FD1" w:rsidRPr="00D8632D">
              <w:t>est</w:t>
            </w:r>
            <w:r w:rsidRPr="00D8632D">
              <w:t>ing Dataset</w:t>
            </w:r>
          </w:p>
        </w:tc>
        <w:tc>
          <w:tcPr>
            <w:tcW w:w="1266" w:type="dxa"/>
            <w:tcBorders>
              <w:left w:val="nil"/>
              <w:bottom w:val="nil"/>
              <w:right w:val="nil"/>
            </w:tcBorders>
            <w:tcMar>
              <w:top w:w="100" w:type="dxa"/>
              <w:left w:w="100" w:type="dxa"/>
              <w:bottom w:w="100" w:type="dxa"/>
              <w:right w:w="100" w:type="dxa"/>
            </w:tcMar>
            <w:vAlign w:val="center"/>
          </w:tcPr>
          <w:p w14:paraId="51E8FE8C" w14:textId="77777777" w:rsidR="006B6AC3" w:rsidRDefault="00C16FD1" w:rsidP="00D8632D">
            <w:pPr>
              <w:jc w:val="center"/>
            </w:pPr>
            <w:r>
              <w:t>38</w:t>
            </w:r>
            <w:r w:rsidR="00D8632D">
              <w:t xml:space="preserve"> (11)</w:t>
            </w:r>
          </w:p>
        </w:tc>
        <w:tc>
          <w:tcPr>
            <w:tcW w:w="1266" w:type="dxa"/>
            <w:tcBorders>
              <w:left w:val="nil"/>
              <w:bottom w:val="nil"/>
              <w:right w:val="nil"/>
            </w:tcBorders>
            <w:tcMar>
              <w:top w:w="100" w:type="dxa"/>
              <w:left w:w="100" w:type="dxa"/>
              <w:bottom w:w="100" w:type="dxa"/>
              <w:right w:w="100" w:type="dxa"/>
            </w:tcMar>
            <w:vAlign w:val="center"/>
          </w:tcPr>
          <w:p w14:paraId="727A2197" w14:textId="77777777" w:rsidR="006B6AC3" w:rsidRDefault="00C16FD1" w:rsidP="00D8632D">
            <w:pPr>
              <w:jc w:val="center"/>
            </w:pPr>
            <w:r>
              <w:t>134</w:t>
            </w:r>
            <w:r w:rsidR="00D8632D">
              <w:t xml:space="preserve"> (39)</w:t>
            </w:r>
          </w:p>
        </w:tc>
        <w:tc>
          <w:tcPr>
            <w:tcW w:w="1266" w:type="dxa"/>
            <w:tcBorders>
              <w:left w:val="nil"/>
              <w:bottom w:val="nil"/>
              <w:right w:val="nil"/>
            </w:tcBorders>
            <w:tcMar>
              <w:top w:w="100" w:type="dxa"/>
              <w:left w:w="100" w:type="dxa"/>
              <w:bottom w:w="100" w:type="dxa"/>
              <w:right w:w="100" w:type="dxa"/>
            </w:tcMar>
            <w:vAlign w:val="center"/>
          </w:tcPr>
          <w:p w14:paraId="52678ACD" w14:textId="77777777" w:rsidR="006B6AC3" w:rsidRDefault="00C16FD1" w:rsidP="00D8632D">
            <w:pPr>
              <w:jc w:val="center"/>
            </w:pPr>
            <w:r>
              <w:t>70</w:t>
            </w:r>
            <w:r w:rsidR="00D8632D">
              <w:t xml:space="preserve"> (21)</w:t>
            </w:r>
          </w:p>
        </w:tc>
        <w:tc>
          <w:tcPr>
            <w:tcW w:w="1266" w:type="dxa"/>
            <w:tcBorders>
              <w:left w:val="nil"/>
              <w:bottom w:val="nil"/>
              <w:right w:val="nil"/>
            </w:tcBorders>
            <w:tcMar>
              <w:top w:w="100" w:type="dxa"/>
              <w:left w:w="100" w:type="dxa"/>
              <w:bottom w:w="100" w:type="dxa"/>
              <w:right w:w="100" w:type="dxa"/>
            </w:tcMar>
            <w:vAlign w:val="center"/>
          </w:tcPr>
          <w:p w14:paraId="6944B881" w14:textId="77777777" w:rsidR="006B6AC3" w:rsidRDefault="00C16FD1" w:rsidP="00D8632D">
            <w:pPr>
              <w:jc w:val="center"/>
            </w:pPr>
            <w:r>
              <w:t>46</w:t>
            </w:r>
            <w:r w:rsidR="00D8632D">
              <w:t xml:space="preserve"> (14)</w:t>
            </w:r>
          </w:p>
        </w:tc>
        <w:tc>
          <w:tcPr>
            <w:tcW w:w="1267" w:type="dxa"/>
            <w:tcBorders>
              <w:left w:val="nil"/>
              <w:bottom w:val="nil"/>
              <w:right w:val="nil"/>
            </w:tcBorders>
            <w:tcMar>
              <w:top w:w="100" w:type="dxa"/>
              <w:left w:w="100" w:type="dxa"/>
              <w:bottom w:w="100" w:type="dxa"/>
              <w:right w:w="100" w:type="dxa"/>
            </w:tcMar>
            <w:vAlign w:val="center"/>
          </w:tcPr>
          <w:p w14:paraId="0C672B7F" w14:textId="77777777" w:rsidR="006B6AC3" w:rsidRDefault="00C16FD1" w:rsidP="00D8632D">
            <w:pPr>
              <w:jc w:val="center"/>
            </w:pPr>
            <w:r>
              <w:t>53</w:t>
            </w:r>
            <w:r w:rsidR="00D8632D">
              <w:t xml:space="preserve"> (16)</w:t>
            </w:r>
          </w:p>
        </w:tc>
      </w:tr>
      <w:tr w:rsidR="006B6AC3" w14:paraId="71850440" w14:textId="77777777" w:rsidTr="00D052AD">
        <w:trPr>
          <w:trHeight w:val="440"/>
        </w:trPr>
        <w:tc>
          <w:tcPr>
            <w:tcW w:w="1980" w:type="dxa"/>
            <w:tcBorders>
              <w:top w:val="nil"/>
              <w:left w:val="nil"/>
              <w:bottom w:val="single" w:sz="12" w:space="0" w:color="auto"/>
              <w:right w:val="nil"/>
            </w:tcBorders>
            <w:tcMar>
              <w:top w:w="100" w:type="dxa"/>
              <w:left w:w="100" w:type="dxa"/>
              <w:bottom w:w="100" w:type="dxa"/>
              <w:right w:w="100" w:type="dxa"/>
            </w:tcMar>
            <w:vAlign w:val="center"/>
          </w:tcPr>
          <w:p w14:paraId="2804CC85" w14:textId="77777777" w:rsidR="006B6AC3" w:rsidRPr="00D8632D" w:rsidRDefault="00D05023" w:rsidP="00D8632D">
            <w:r w:rsidRPr="00D8632D">
              <w:t>Training Dataset</w:t>
            </w:r>
          </w:p>
        </w:tc>
        <w:tc>
          <w:tcPr>
            <w:tcW w:w="1266" w:type="dxa"/>
            <w:tcBorders>
              <w:top w:val="nil"/>
              <w:left w:val="nil"/>
              <w:bottom w:val="single" w:sz="12" w:space="0" w:color="auto"/>
              <w:right w:val="nil"/>
            </w:tcBorders>
            <w:tcMar>
              <w:top w:w="100" w:type="dxa"/>
              <w:left w:w="100" w:type="dxa"/>
              <w:bottom w:w="100" w:type="dxa"/>
              <w:right w:w="100" w:type="dxa"/>
            </w:tcMar>
            <w:vAlign w:val="center"/>
          </w:tcPr>
          <w:p w14:paraId="5B26D0AC" w14:textId="77777777" w:rsidR="006B6AC3" w:rsidRDefault="00C16FD1" w:rsidP="00D8632D">
            <w:pPr>
              <w:jc w:val="center"/>
            </w:pPr>
            <w:r>
              <w:t>117</w:t>
            </w:r>
            <w:r w:rsidR="00D8632D">
              <w:t xml:space="preserve"> (12)</w:t>
            </w:r>
          </w:p>
        </w:tc>
        <w:tc>
          <w:tcPr>
            <w:tcW w:w="1266" w:type="dxa"/>
            <w:tcBorders>
              <w:top w:val="nil"/>
              <w:left w:val="nil"/>
              <w:bottom w:val="single" w:sz="12" w:space="0" w:color="auto"/>
              <w:right w:val="nil"/>
            </w:tcBorders>
            <w:tcMar>
              <w:top w:w="100" w:type="dxa"/>
              <w:left w:w="100" w:type="dxa"/>
              <w:bottom w:w="100" w:type="dxa"/>
              <w:right w:w="100" w:type="dxa"/>
            </w:tcMar>
            <w:vAlign w:val="center"/>
          </w:tcPr>
          <w:p w14:paraId="7B2045D3" w14:textId="77777777" w:rsidR="006B6AC3" w:rsidRDefault="00C16FD1" w:rsidP="00D8632D">
            <w:pPr>
              <w:jc w:val="center"/>
            </w:pPr>
            <w:r>
              <w:t>402</w:t>
            </w:r>
            <w:r w:rsidR="00D8632D">
              <w:t xml:space="preserve"> (41)</w:t>
            </w:r>
          </w:p>
        </w:tc>
        <w:tc>
          <w:tcPr>
            <w:tcW w:w="1266" w:type="dxa"/>
            <w:tcBorders>
              <w:top w:val="nil"/>
              <w:left w:val="nil"/>
              <w:bottom w:val="single" w:sz="12" w:space="0" w:color="auto"/>
              <w:right w:val="nil"/>
            </w:tcBorders>
            <w:tcMar>
              <w:top w:w="100" w:type="dxa"/>
              <w:left w:w="100" w:type="dxa"/>
              <w:bottom w:w="100" w:type="dxa"/>
              <w:right w:w="100" w:type="dxa"/>
            </w:tcMar>
            <w:vAlign w:val="center"/>
          </w:tcPr>
          <w:p w14:paraId="2023ACB6" w14:textId="77777777" w:rsidR="006B6AC3" w:rsidRDefault="00C16FD1" w:rsidP="00D8632D">
            <w:pPr>
              <w:jc w:val="center"/>
            </w:pPr>
            <w:r>
              <w:t>212</w:t>
            </w:r>
            <w:r w:rsidR="00D8632D">
              <w:t xml:space="preserve"> (21)</w:t>
            </w:r>
          </w:p>
        </w:tc>
        <w:tc>
          <w:tcPr>
            <w:tcW w:w="1266" w:type="dxa"/>
            <w:tcBorders>
              <w:top w:val="nil"/>
              <w:left w:val="nil"/>
              <w:bottom w:val="single" w:sz="12" w:space="0" w:color="auto"/>
              <w:right w:val="nil"/>
            </w:tcBorders>
            <w:tcMar>
              <w:top w:w="100" w:type="dxa"/>
              <w:left w:w="100" w:type="dxa"/>
              <w:bottom w:w="100" w:type="dxa"/>
              <w:right w:w="100" w:type="dxa"/>
            </w:tcMar>
            <w:vAlign w:val="center"/>
          </w:tcPr>
          <w:p w14:paraId="13A57BBD" w14:textId="77777777" w:rsidR="006B6AC3" w:rsidRDefault="00C16FD1" w:rsidP="00D8632D">
            <w:pPr>
              <w:jc w:val="center"/>
            </w:pPr>
            <w:r>
              <w:t>141</w:t>
            </w:r>
            <w:r w:rsidR="00D8632D">
              <w:t xml:space="preserve"> (14)</w:t>
            </w:r>
          </w:p>
        </w:tc>
        <w:tc>
          <w:tcPr>
            <w:tcW w:w="1267" w:type="dxa"/>
            <w:tcBorders>
              <w:top w:val="nil"/>
              <w:left w:val="nil"/>
              <w:bottom w:val="single" w:sz="12" w:space="0" w:color="auto"/>
              <w:right w:val="nil"/>
            </w:tcBorders>
            <w:tcMar>
              <w:top w:w="100" w:type="dxa"/>
              <w:left w:w="100" w:type="dxa"/>
              <w:bottom w:w="100" w:type="dxa"/>
              <w:right w:w="100" w:type="dxa"/>
            </w:tcMar>
            <w:vAlign w:val="center"/>
          </w:tcPr>
          <w:p w14:paraId="4E88CF49" w14:textId="77777777" w:rsidR="006B6AC3" w:rsidRDefault="00C16FD1" w:rsidP="00D8632D">
            <w:pPr>
              <w:jc w:val="center"/>
            </w:pPr>
            <w:r>
              <w:t>117</w:t>
            </w:r>
            <w:r w:rsidR="00D8632D">
              <w:t xml:space="preserve"> (12)</w:t>
            </w:r>
          </w:p>
        </w:tc>
      </w:tr>
    </w:tbl>
    <w:p w14:paraId="1700F833" w14:textId="77777777" w:rsidR="006B6AC3" w:rsidRDefault="00C16FD1">
      <w:r>
        <w:t xml:space="preserve"> </w:t>
      </w:r>
    </w:p>
    <w:p w14:paraId="1B3E7434" w14:textId="77777777" w:rsidR="00D052AD" w:rsidRDefault="00D052AD"/>
    <w:p w14:paraId="45FCA0CB" w14:textId="77777777" w:rsidR="000D117E" w:rsidRDefault="000D117E">
      <w:pPr>
        <w:rPr>
          <w:b/>
        </w:rPr>
      </w:pPr>
    </w:p>
    <w:p w14:paraId="07B1648A" w14:textId="77777777" w:rsidR="000D117E" w:rsidRDefault="000D117E">
      <w:pPr>
        <w:rPr>
          <w:b/>
        </w:rPr>
      </w:pPr>
    </w:p>
    <w:p w14:paraId="3B6ABEFA" w14:textId="6EEA82EB" w:rsidR="006B6AC3" w:rsidRDefault="00C16FD1">
      <w:r w:rsidRPr="00D052AD">
        <w:rPr>
          <w:b/>
        </w:rPr>
        <w:t>Table 4</w:t>
      </w:r>
      <w:r>
        <w:t xml:space="preserve">. </w:t>
      </w:r>
      <w:r w:rsidRPr="000D117E">
        <w:rPr>
          <w:highlight w:val="yellow"/>
        </w:rPr>
        <w:t xml:space="preserve">Percent of </w:t>
      </w:r>
      <w:ins w:id="91" w:author="Ledbetter, Caroline M" w:date="2019-03-27T13:20:00Z">
        <w:r w:rsidR="00432AA3">
          <w:rPr>
            <w:highlight w:val="yellow"/>
          </w:rPr>
          <w:t>t</w:t>
        </w:r>
      </w:ins>
      <w:del w:id="92" w:author="Ledbetter, Caroline M" w:date="2019-03-27T13:20:00Z">
        <w:r w:rsidRPr="000D117E" w:rsidDel="00432AA3">
          <w:rPr>
            <w:highlight w:val="yellow"/>
          </w:rPr>
          <w:delText>T</w:delText>
        </w:r>
      </w:del>
      <w:r w:rsidRPr="000D117E">
        <w:rPr>
          <w:highlight w:val="yellow"/>
        </w:rPr>
        <w:t xml:space="preserve">ime </w:t>
      </w:r>
      <w:del w:id="93" w:author="Ledbetter, Caroline M" w:date="2019-03-27T13:20:00Z">
        <w:r w:rsidR="00D052AD" w:rsidRPr="000D117E" w:rsidDel="00432AA3">
          <w:rPr>
            <w:highlight w:val="yellow"/>
          </w:rPr>
          <w:delText>statistical model</w:delText>
        </w:r>
      </w:del>
      <w:del w:id="94" w:author="Ledbetter, Caroline M" w:date="2019-03-27T13:19:00Z">
        <w:r w:rsidR="00D052AD" w:rsidRPr="000D117E" w:rsidDel="00432AA3">
          <w:rPr>
            <w:highlight w:val="yellow"/>
          </w:rPr>
          <w:delText xml:space="preserve"> correctly</w:delText>
        </w:r>
      </w:del>
      <w:del w:id="95" w:author="Ledbetter, Caroline M" w:date="2019-03-27T13:20:00Z">
        <w:r w:rsidR="00D052AD" w:rsidRPr="000D117E" w:rsidDel="00432AA3">
          <w:rPr>
            <w:highlight w:val="yellow"/>
          </w:rPr>
          <w:delText xml:space="preserve"> predicted </w:delText>
        </w:r>
        <w:r w:rsidRPr="000D117E" w:rsidDel="00432AA3">
          <w:rPr>
            <w:highlight w:val="yellow"/>
          </w:rPr>
          <w:delText>the Source was Correct by Predicted</w:delText>
        </w:r>
      </w:del>
      <w:ins w:id="96" w:author="Ledbetter, Caroline M" w:date="2019-03-27T13:20:00Z">
        <w:r w:rsidR="00432AA3">
          <w:rPr>
            <w:highlight w:val="yellow"/>
          </w:rPr>
          <w:t xml:space="preserve">source and the given predicted probability was correct. </w:t>
        </w:r>
      </w:ins>
      <w:r w:rsidRPr="000D117E">
        <w:rPr>
          <w:highlight w:val="yellow"/>
        </w:rPr>
        <w:t xml:space="preserve"> </w:t>
      </w:r>
      <w:del w:id="97" w:author="Ledbetter, Caroline M" w:date="2019-03-27T13:20:00Z">
        <w:r w:rsidRPr="000D117E" w:rsidDel="00432AA3">
          <w:rPr>
            <w:highlight w:val="yellow"/>
          </w:rPr>
          <w:delText>Probability</w:delText>
        </w:r>
      </w:del>
    </w:p>
    <w:tbl>
      <w:tblPr>
        <w:tblStyle w:val="a2"/>
        <w:tblW w:w="8040" w:type="dxa"/>
        <w:tblInd w:w="100" w:type="dxa"/>
        <w:tblBorders>
          <w:top w:val="single" w:sz="12" w:space="0" w:color="auto"/>
          <w:bottom w:val="single" w:sz="12" w:space="0" w:color="auto"/>
          <w:insideH w:val="single" w:sz="4" w:space="0" w:color="D9D9D9" w:themeColor="background1" w:themeShade="D9"/>
        </w:tblBorders>
        <w:tblLayout w:type="fixed"/>
        <w:tblLook w:val="0600" w:firstRow="0" w:lastRow="0" w:firstColumn="0" w:lastColumn="0" w:noHBand="1" w:noVBand="1"/>
      </w:tblPr>
      <w:tblGrid>
        <w:gridCol w:w="2130"/>
        <w:gridCol w:w="1035"/>
        <w:gridCol w:w="1170"/>
        <w:gridCol w:w="1185"/>
        <w:gridCol w:w="1185"/>
        <w:gridCol w:w="1335"/>
      </w:tblGrid>
      <w:tr w:rsidR="006B6AC3" w14:paraId="18668677" w14:textId="77777777" w:rsidTr="000D117E">
        <w:trPr>
          <w:trHeight w:val="20"/>
        </w:trPr>
        <w:tc>
          <w:tcPr>
            <w:tcW w:w="2130" w:type="dxa"/>
            <w:tcMar>
              <w:top w:w="100" w:type="dxa"/>
              <w:left w:w="100" w:type="dxa"/>
              <w:bottom w:w="100" w:type="dxa"/>
              <w:right w:w="100" w:type="dxa"/>
            </w:tcMar>
            <w:vAlign w:val="center"/>
          </w:tcPr>
          <w:p w14:paraId="092D432F" w14:textId="77777777" w:rsidR="006B6AC3" w:rsidRDefault="006B6AC3" w:rsidP="000D117E">
            <w:pPr>
              <w:jc w:val="center"/>
            </w:pPr>
          </w:p>
        </w:tc>
        <w:tc>
          <w:tcPr>
            <w:tcW w:w="1035" w:type="dxa"/>
            <w:tcMar>
              <w:top w:w="100" w:type="dxa"/>
              <w:left w:w="100" w:type="dxa"/>
              <w:bottom w:w="100" w:type="dxa"/>
              <w:right w:w="100" w:type="dxa"/>
            </w:tcMar>
            <w:vAlign w:val="center"/>
          </w:tcPr>
          <w:p w14:paraId="287704B1" w14:textId="77777777" w:rsidR="006B6AC3" w:rsidRDefault="00C16FD1" w:rsidP="000D117E">
            <w:pPr>
              <w:jc w:val="center"/>
            </w:pPr>
            <w:r>
              <w:t>0-20%</w:t>
            </w:r>
          </w:p>
        </w:tc>
        <w:tc>
          <w:tcPr>
            <w:tcW w:w="1170" w:type="dxa"/>
            <w:tcMar>
              <w:top w:w="100" w:type="dxa"/>
              <w:left w:w="100" w:type="dxa"/>
              <w:bottom w:w="100" w:type="dxa"/>
              <w:right w:w="100" w:type="dxa"/>
            </w:tcMar>
            <w:vAlign w:val="center"/>
          </w:tcPr>
          <w:p w14:paraId="78FBD0FD" w14:textId="77777777" w:rsidR="006B6AC3" w:rsidRDefault="00C16FD1" w:rsidP="000D117E">
            <w:pPr>
              <w:jc w:val="center"/>
            </w:pPr>
            <w:r>
              <w:t>20-40%</w:t>
            </w:r>
          </w:p>
        </w:tc>
        <w:tc>
          <w:tcPr>
            <w:tcW w:w="1185" w:type="dxa"/>
            <w:tcMar>
              <w:top w:w="100" w:type="dxa"/>
              <w:left w:w="100" w:type="dxa"/>
              <w:bottom w:w="100" w:type="dxa"/>
              <w:right w:w="100" w:type="dxa"/>
            </w:tcMar>
            <w:vAlign w:val="center"/>
          </w:tcPr>
          <w:p w14:paraId="6F8D802E" w14:textId="77777777" w:rsidR="006B6AC3" w:rsidRDefault="00C16FD1" w:rsidP="000D117E">
            <w:pPr>
              <w:jc w:val="center"/>
            </w:pPr>
            <w:r>
              <w:t>40-60%</w:t>
            </w:r>
          </w:p>
        </w:tc>
        <w:tc>
          <w:tcPr>
            <w:tcW w:w="1185" w:type="dxa"/>
            <w:tcMar>
              <w:top w:w="100" w:type="dxa"/>
              <w:left w:w="100" w:type="dxa"/>
              <w:bottom w:w="100" w:type="dxa"/>
              <w:right w:w="100" w:type="dxa"/>
            </w:tcMar>
            <w:vAlign w:val="center"/>
          </w:tcPr>
          <w:p w14:paraId="227B51BC" w14:textId="77777777" w:rsidR="006B6AC3" w:rsidRDefault="00C16FD1" w:rsidP="000D117E">
            <w:pPr>
              <w:jc w:val="center"/>
            </w:pPr>
            <w:r>
              <w:t>60-80%</w:t>
            </w:r>
          </w:p>
        </w:tc>
        <w:tc>
          <w:tcPr>
            <w:tcW w:w="1335" w:type="dxa"/>
            <w:tcMar>
              <w:top w:w="100" w:type="dxa"/>
              <w:left w:w="100" w:type="dxa"/>
              <w:bottom w:w="100" w:type="dxa"/>
              <w:right w:w="100" w:type="dxa"/>
            </w:tcMar>
            <w:vAlign w:val="center"/>
          </w:tcPr>
          <w:p w14:paraId="6FFB57DC" w14:textId="77777777" w:rsidR="006B6AC3" w:rsidRDefault="00C16FD1" w:rsidP="000D117E">
            <w:pPr>
              <w:jc w:val="center"/>
            </w:pPr>
            <w:r>
              <w:t>80-100%</w:t>
            </w:r>
          </w:p>
        </w:tc>
      </w:tr>
      <w:tr w:rsidR="006B6AC3" w14:paraId="1A945735" w14:textId="77777777" w:rsidTr="000D117E">
        <w:trPr>
          <w:trHeight w:val="20"/>
        </w:trPr>
        <w:tc>
          <w:tcPr>
            <w:tcW w:w="2130" w:type="dxa"/>
            <w:tcMar>
              <w:top w:w="100" w:type="dxa"/>
              <w:left w:w="100" w:type="dxa"/>
              <w:bottom w:w="100" w:type="dxa"/>
              <w:right w:w="100" w:type="dxa"/>
            </w:tcMar>
            <w:vAlign w:val="center"/>
          </w:tcPr>
          <w:p w14:paraId="30413A4E" w14:textId="77777777" w:rsidR="006B6AC3" w:rsidRDefault="00C16FD1" w:rsidP="000D117E">
            <w:pPr>
              <w:rPr>
                <w:b/>
              </w:rPr>
            </w:pPr>
            <w:r>
              <w:rPr>
                <w:b/>
              </w:rPr>
              <w:t>Eggs</w:t>
            </w:r>
          </w:p>
        </w:tc>
        <w:tc>
          <w:tcPr>
            <w:tcW w:w="1035" w:type="dxa"/>
            <w:tcMar>
              <w:top w:w="100" w:type="dxa"/>
              <w:left w:w="100" w:type="dxa"/>
              <w:bottom w:w="100" w:type="dxa"/>
              <w:right w:w="100" w:type="dxa"/>
            </w:tcMar>
            <w:vAlign w:val="center"/>
          </w:tcPr>
          <w:p w14:paraId="51668938" w14:textId="77777777" w:rsidR="006B6AC3" w:rsidRDefault="00C16FD1" w:rsidP="000D117E">
            <w:pPr>
              <w:jc w:val="center"/>
            </w:pPr>
            <w:r>
              <w:t>4</w:t>
            </w:r>
          </w:p>
        </w:tc>
        <w:tc>
          <w:tcPr>
            <w:tcW w:w="1170" w:type="dxa"/>
            <w:tcMar>
              <w:top w:w="100" w:type="dxa"/>
              <w:left w:w="100" w:type="dxa"/>
              <w:bottom w:w="100" w:type="dxa"/>
              <w:right w:w="100" w:type="dxa"/>
            </w:tcMar>
            <w:vAlign w:val="center"/>
          </w:tcPr>
          <w:p w14:paraId="65AAFCBD" w14:textId="77777777" w:rsidR="006B6AC3" w:rsidRDefault="00C16FD1" w:rsidP="000D117E">
            <w:pPr>
              <w:jc w:val="center"/>
            </w:pPr>
            <w:r>
              <w:t>18</w:t>
            </w:r>
          </w:p>
        </w:tc>
        <w:tc>
          <w:tcPr>
            <w:tcW w:w="1185" w:type="dxa"/>
            <w:tcMar>
              <w:top w:w="100" w:type="dxa"/>
              <w:left w:w="100" w:type="dxa"/>
              <w:bottom w:w="100" w:type="dxa"/>
              <w:right w:w="100" w:type="dxa"/>
            </w:tcMar>
            <w:vAlign w:val="center"/>
          </w:tcPr>
          <w:p w14:paraId="6BAEBEDE" w14:textId="77777777" w:rsidR="006B6AC3" w:rsidRDefault="00C16FD1" w:rsidP="000D117E">
            <w:pPr>
              <w:jc w:val="center"/>
            </w:pPr>
            <w:r>
              <w:t>77</w:t>
            </w:r>
          </w:p>
        </w:tc>
        <w:tc>
          <w:tcPr>
            <w:tcW w:w="1185" w:type="dxa"/>
            <w:tcMar>
              <w:top w:w="100" w:type="dxa"/>
              <w:left w:w="100" w:type="dxa"/>
              <w:bottom w:w="100" w:type="dxa"/>
              <w:right w:w="100" w:type="dxa"/>
            </w:tcMar>
            <w:vAlign w:val="center"/>
          </w:tcPr>
          <w:p w14:paraId="29DD2D2E" w14:textId="77777777" w:rsidR="006B6AC3" w:rsidRDefault="00C16FD1" w:rsidP="000D117E">
            <w:pPr>
              <w:jc w:val="center"/>
            </w:pPr>
            <w:r>
              <w:t>70</w:t>
            </w:r>
          </w:p>
        </w:tc>
        <w:tc>
          <w:tcPr>
            <w:tcW w:w="1335" w:type="dxa"/>
            <w:tcMar>
              <w:top w:w="100" w:type="dxa"/>
              <w:left w:w="100" w:type="dxa"/>
              <w:bottom w:w="100" w:type="dxa"/>
              <w:right w:w="100" w:type="dxa"/>
            </w:tcMar>
            <w:vAlign w:val="center"/>
          </w:tcPr>
          <w:p w14:paraId="251B1228" w14:textId="77777777" w:rsidR="006B6AC3" w:rsidRDefault="00C16FD1" w:rsidP="000D117E">
            <w:pPr>
              <w:jc w:val="center"/>
            </w:pPr>
            <w:r w:rsidRPr="000D117E">
              <w:rPr>
                <w:highlight w:val="yellow"/>
              </w:rPr>
              <w:t>NA</w:t>
            </w:r>
          </w:p>
        </w:tc>
      </w:tr>
      <w:tr w:rsidR="006B6AC3" w14:paraId="08D7EAA9" w14:textId="77777777" w:rsidTr="000D117E">
        <w:trPr>
          <w:trHeight w:val="20"/>
        </w:trPr>
        <w:tc>
          <w:tcPr>
            <w:tcW w:w="2130" w:type="dxa"/>
            <w:tcMar>
              <w:top w:w="100" w:type="dxa"/>
              <w:left w:w="100" w:type="dxa"/>
              <w:bottom w:w="100" w:type="dxa"/>
              <w:right w:w="100" w:type="dxa"/>
            </w:tcMar>
            <w:vAlign w:val="center"/>
          </w:tcPr>
          <w:p w14:paraId="47E25B74" w14:textId="77777777" w:rsidR="006B6AC3" w:rsidRDefault="00C16FD1" w:rsidP="000D117E">
            <w:pPr>
              <w:rPr>
                <w:b/>
              </w:rPr>
            </w:pPr>
            <w:r>
              <w:rPr>
                <w:b/>
              </w:rPr>
              <w:t>Meat</w:t>
            </w:r>
            <w:r w:rsidR="00D052AD">
              <w:rPr>
                <w:b/>
              </w:rPr>
              <w:t>-</w:t>
            </w:r>
            <w:r>
              <w:rPr>
                <w:b/>
              </w:rPr>
              <w:t>Poultry</w:t>
            </w:r>
          </w:p>
        </w:tc>
        <w:tc>
          <w:tcPr>
            <w:tcW w:w="1035" w:type="dxa"/>
            <w:tcMar>
              <w:top w:w="100" w:type="dxa"/>
              <w:left w:w="100" w:type="dxa"/>
              <w:bottom w:w="100" w:type="dxa"/>
              <w:right w:w="100" w:type="dxa"/>
            </w:tcMar>
            <w:vAlign w:val="center"/>
          </w:tcPr>
          <w:p w14:paraId="51DB4AC1" w14:textId="77777777" w:rsidR="006B6AC3" w:rsidRDefault="00C16FD1" w:rsidP="000D117E">
            <w:pPr>
              <w:jc w:val="center"/>
            </w:pPr>
            <w:r>
              <w:t>15</w:t>
            </w:r>
          </w:p>
        </w:tc>
        <w:tc>
          <w:tcPr>
            <w:tcW w:w="1170" w:type="dxa"/>
            <w:tcMar>
              <w:top w:w="100" w:type="dxa"/>
              <w:left w:w="100" w:type="dxa"/>
              <w:bottom w:w="100" w:type="dxa"/>
              <w:right w:w="100" w:type="dxa"/>
            </w:tcMar>
            <w:vAlign w:val="center"/>
          </w:tcPr>
          <w:p w14:paraId="64CFB13E" w14:textId="77777777" w:rsidR="006B6AC3" w:rsidRDefault="00C16FD1" w:rsidP="000D117E">
            <w:pPr>
              <w:jc w:val="center"/>
            </w:pPr>
            <w:r>
              <w:t>24</w:t>
            </w:r>
          </w:p>
        </w:tc>
        <w:tc>
          <w:tcPr>
            <w:tcW w:w="1185" w:type="dxa"/>
            <w:tcMar>
              <w:top w:w="100" w:type="dxa"/>
              <w:left w:w="100" w:type="dxa"/>
              <w:bottom w:w="100" w:type="dxa"/>
              <w:right w:w="100" w:type="dxa"/>
            </w:tcMar>
            <w:vAlign w:val="center"/>
          </w:tcPr>
          <w:p w14:paraId="0ECF7D48" w14:textId="77777777" w:rsidR="006B6AC3" w:rsidRDefault="00C16FD1" w:rsidP="000D117E">
            <w:pPr>
              <w:jc w:val="center"/>
            </w:pPr>
            <w:r>
              <w:t>37</w:t>
            </w:r>
          </w:p>
        </w:tc>
        <w:tc>
          <w:tcPr>
            <w:tcW w:w="1185" w:type="dxa"/>
            <w:tcMar>
              <w:top w:w="100" w:type="dxa"/>
              <w:left w:w="100" w:type="dxa"/>
              <w:bottom w:w="100" w:type="dxa"/>
              <w:right w:w="100" w:type="dxa"/>
            </w:tcMar>
            <w:vAlign w:val="center"/>
          </w:tcPr>
          <w:p w14:paraId="4905D9E5" w14:textId="77777777" w:rsidR="006B6AC3" w:rsidRDefault="00C16FD1" w:rsidP="000D117E">
            <w:pPr>
              <w:jc w:val="center"/>
            </w:pPr>
            <w:r>
              <w:t>65</w:t>
            </w:r>
          </w:p>
        </w:tc>
        <w:tc>
          <w:tcPr>
            <w:tcW w:w="1335" w:type="dxa"/>
            <w:tcMar>
              <w:top w:w="100" w:type="dxa"/>
              <w:left w:w="100" w:type="dxa"/>
              <w:bottom w:w="100" w:type="dxa"/>
              <w:right w:w="100" w:type="dxa"/>
            </w:tcMar>
            <w:vAlign w:val="center"/>
          </w:tcPr>
          <w:p w14:paraId="0084FC83" w14:textId="77777777" w:rsidR="006B6AC3" w:rsidRDefault="00C16FD1" w:rsidP="000D117E">
            <w:pPr>
              <w:jc w:val="center"/>
            </w:pPr>
            <w:r>
              <w:t>47</w:t>
            </w:r>
          </w:p>
        </w:tc>
      </w:tr>
      <w:tr w:rsidR="006B6AC3" w14:paraId="6811E2C7" w14:textId="77777777" w:rsidTr="000D117E">
        <w:trPr>
          <w:trHeight w:val="20"/>
        </w:trPr>
        <w:tc>
          <w:tcPr>
            <w:tcW w:w="2130" w:type="dxa"/>
            <w:tcMar>
              <w:top w:w="100" w:type="dxa"/>
              <w:left w:w="100" w:type="dxa"/>
              <w:bottom w:w="100" w:type="dxa"/>
              <w:right w:w="100" w:type="dxa"/>
            </w:tcMar>
            <w:vAlign w:val="center"/>
          </w:tcPr>
          <w:p w14:paraId="5E520A4B" w14:textId="77777777" w:rsidR="006B6AC3" w:rsidRDefault="00C16FD1" w:rsidP="000D117E">
            <w:pPr>
              <w:rPr>
                <w:b/>
              </w:rPr>
            </w:pPr>
            <w:r>
              <w:rPr>
                <w:b/>
              </w:rPr>
              <w:t>Produce</w:t>
            </w:r>
          </w:p>
        </w:tc>
        <w:tc>
          <w:tcPr>
            <w:tcW w:w="1035" w:type="dxa"/>
            <w:tcMar>
              <w:top w:w="100" w:type="dxa"/>
              <w:left w:w="100" w:type="dxa"/>
              <w:bottom w:w="100" w:type="dxa"/>
              <w:right w:w="100" w:type="dxa"/>
            </w:tcMar>
            <w:vAlign w:val="center"/>
          </w:tcPr>
          <w:p w14:paraId="0C61CDBB" w14:textId="77777777" w:rsidR="006B6AC3" w:rsidRDefault="00C16FD1" w:rsidP="000D117E">
            <w:pPr>
              <w:jc w:val="center"/>
            </w:pPr>
            <w:r>
              <w:t>7</w:t>
            </w:r>
          </w:p>
        </w:tc>
        <w:tc>
          <w:tcPr>
            <w:tcW w:w="1170" w:type="dxa"/>
            <w:tcMar>
              <w:top w:w="100" w:type="dxa"/>
              <w:left w:w="100" w:type="dxa"/>
              <w:bottom w:w="100" w:type="dxa"/>
              <w:right w:w="100" w:type="dxa"/>
            </w:tcMar>
            <w:vAlign w:val="center"/>
          </w:tcPr>
          <w:p w14:paraId="1F1E3F13" w14:textId="77777777" w:rsidR="006B6AC3" w:rsidRDefault="00C16FD1" w:rsidP="000D117E">
            <w:pPr>
              <w:jc w:val="center"/>
            </w:pPr>
            <w:r>
              <w:t>18</w:t>
            </w:r>
          </w:p>
        </w:tc>
        <w:tc>
          <w:tcPr>
            <w:tcW w:w="1185" w:type="dxa"/>
            <w:tcMar>
              <w:top w:w="100" w:type="dxa"/>
              <w:left w:w="100" w:type="dxa"/>
              <w:bottom w:w="100" w:type="dxa"/>
              <w:right w:w="100" w:type="dxa"/>
            </w:tcMar>
            <w:vAlign w:val="center"/>
          </w:tcPr>
          <w:p w14:paraId="666681F5" w14:textId="77777777" w:rsidR="006B6AC3" w:rsidRDefault="00C16FD1" w:rsidP="000D117E">
            <w:pPr>
              <w:jc w:val="center"/>
            </w:pPr>
            <w:r>
              <w:t>49</w:t>
            </w:r>
          </w:p>
        </w:tc>
        <w:tc>
          <w:tcPr>
            <w:tcW w:w="1185" w:type="dxa"/>
            <w:tcMar>
              <w:top w:w="100" w:type="dxa"/>
              <w:left w:w="100" w:type="dxa"/>
              <w:bottom w:w="100" w:type="dxa"/>
              <w:right w:w="100" w:type="dxa"/>
            </w:tcMar>
            <w:vAlign w:val="center"/>
          </w:tcPr>
          <w:p w14:paraId="05948DD7" w14:textId="77777777" w:rsidR="006B6AC3" w:rsidRDefault="00C16FD1" w:rsidP="000D117E">
            <w:pPr>
              <w:jc w:val="center"/>
            </w:pPr>
            <w:r>
              <w:t>100</w:t>
            </w:r>
          </w:p>
        </w:tc>
        <w:tc>
          <w:tcPr>
            <w:tcW w:w="1335" w:type="dxa"/>
            <w:tcMar>
              <w:top w:w="100" w:type="dxa"/>
              <w:left w:w="100" w:type="dxa"/>
              <w:bottom w:w="100" w:type="dxa"/>
              <w:right w:w="100" w:type="dxa"/>
            </w:tcMar>
            <w:vAlign w:val="center"/>
          </w:tcPr>
          <w:p w14:paraId="2F1231EB" w14:textId="77777777" w:rsidR="006B6AC3" w:rsidRDefault="00C16FD1" w:rsidP="000D117E">
            <w:pPr>
              <w:jc w:val="center"/>
            </w:pPr>
            <w:r>
              <w:t>NA</w:t>
            </w:r>
          </w:p>
        </w:tc>
      </w:tr>
      <w:tr w:rsidR="006B6AC3" w14:paraId="0AB64626" w14:textId="77777777" w:rsidTr="000D117E">
        <w:trPr>
          <w:trHeight w:val="20"/>
        </w:trPr>
        <w:tc>
          <w:tcPr>
            <w:tcW w:w="2130" w:type="dxa"/>
            <w:tcMar>
              <w:top w:w="100" w:type="dxa"/>
              <w:left w:w="100" w:type="dxa"/>
              <w:bottom w:w="100" w:type="dxa"/>
              <w:right w:w="100" w:type="dxa"/>
            </w:tcMar>
            <w:vAlign w:val="center"/>
          </w:tcPr>
          <w:p w14:paraId="1135E767" w14:textId="77777777" w:rsidR="006B6AC3" w:rsidRDefault="00C16FD1" w:rsidP="000D117E">
            <w:pPr>
              <w:rPr>
                <w:b/>
              </w:rPr>
            </w:pPr>
            <w:r>
              <w:rPr>
                <w:b/>
              </w:rPr>
              <w:t>Animal</w:t>
            </w:r>
            <w:r w:rsidR="00D052AD">
              <w:rPr>
                <w:b/>
              </w:rPr>
              <w:t xml:space="preserve"> </w:t>
            </w:r>
            <w:r>
              <w:rPr>
                <w:b/>
              </w:rPr>
              <w:t>Contact</w:t>
            </w:r>
          </w:p>
        </w:tc>
        <w:tc>
          <w:tcPr>
            <w:tcW w:w="1035" w:type="dxa"/>
            <w:tcMar>
              <w:top w:w="100" w:type="dxa"/>
              <w:left w:w="100" w:type="dxa"/>
              <w:bottom w:w="100" w:type="dxa"/>
              <w:right w:w="100" w:type="dxa"/>
            </w:tcMar>
            <w:vAlign w:val="center"/>
          </w:tcPr>
          <w:p w14:paraId="5BFB1E9A" w14:textId="77777777" w:rsidR="006B6AC3" w:rsidRDefault="00C16FD1" w:rsidP="000D117E">
            <w:pPr>
              <w:jc w:val="center"/>
            </w:pPr>
            <w:r>
              <w:t>3</w:t>
            </w:r>
          </w:p>
        </w:tc>
        <w:tc>
          <w:tcPr>
            <w:tcW w:w="1170" w:type="dxa"/>
            <w:tcMar>
              <w:top w:w="100" w:type="dxa"/>
              <w:left w:w="100" w:type="dxa"/>
              <w:bottom w:w="100" w:type="dxa"/>
              <w:right w:w="100" w:type="dxa"/>
            </w:tcMar>
            <w:vAlign w:val="center"/>
          </w:tcPr>
          <w:p w14:paraId="4BD1DF06" w14:textId="77777777" w:rsidR="006B6AC3" w:rsidRDefault="00C16FD1" w:rsidP="000D117E">
            <w:pPr>
              <w:jc w:val="center"/>
            </w:pPr>
            <w:r>
              <w:t>42</w:t>
            </w:r>
          </w:p>
        </w:tc>
        <w:tc>
          <w:tcPr>
            <w:tcW w:w="1185" w:type="dxa"/>
            <w:tcMar>
              <w:top w:w="100" w:type="dxa"/>
              <w:left w:w="100" w:type="dxa"/>
              <w:bottom w:w="100" w:type="dxa"/>
              <w:right w:w="100" w:type="dxa"/>
            </w:tcMar>
            <w:vAlign w:val="center"/>
          </w:tcPr>
          <w:p w14:paraId="4D65C44B" w14:textId="77777777" w:rsidR="006B6AC3" w:rsidRDefault="00C16FD1" w:rsidP="000D117E">
            <w:pPr>
              <w:jc w:val="center"/>
            </w:pPr>
            <w:r>
              <w:t>54</w:t>
            </w:r>
          </w:p>
        </w:tc>
        <w:tc>
          <w:tcPr>
            <w:tcW w:w="1185" w:type="dxa"/>
            <w:tcMar>
              <w:top w:w="100" w:type="dxa"/>
              <w:left w:w="100" w:type="dxa"/>
              <w:bottom w:w="100" w:type="dxa"/>
              <w:right w:w="100" w:type="dxa"/>
            </w:tcMar>
            <w:vAlign w:val="center"/>
          </w:tcPr>
          <w:p w14:paraId="5428464A" w14:textId="77777777" w:rsidR="006B6AC3" w:rsidRDefault="00C16FD1" w:rsidP="000D117E">
            <w:pPr>
              <w:jc w:val="center"/>
            </w:pPr>
            <w:r>
              <w:t>71</w:t>
            </w:r>
          </w:p>
        </w:tc>
        <w:tc>
          <w:tcPr>
            <w:tcW w:w="1335" w:type="dxa"/>
            <w:tcMar>
              <w:top w:w="100" w:type="dxa"/>
              <w:left w:w="100" w:type="dxa"/>
              <w:bottom w:w="100" w:type="dxa"/>
              <w:right w:w="100" w:type="dxa"/>
            </w:tcMar>
            <w:vAlign w:val="center"/>
          </w:tcPr>
          <w:p w14:paraId="281D64F1" w14:textId="77777777" w:rsidR="006B6AC3" w:rsidRDefault="00C16FD1" w:rsidP="000D117E">
            <w:pPr>
              <w:jc w:val="center"/>
            </w:pPr>
            <w:r>
              <w:t>75</w:t>
            </w:r>
          </w:p>
        </w:tc>
      </w:tr>
      <w:tr w:rsidR="006B6AC3" w14:paraId="2BDEF011" w14:textId="77777777" w:rsidTr="000D117E">
        <w:trPr>
          <w:trHeight w:val="20"/>
        </w:trPr>
        <w:tc>
          <w:tcPr>
            <w:tcW w:w="2130" w:type="dxa"/>
            <w:tcMar>
              <w:top w:w="100" w:type="dxa"/>
              <w:left w:w="100" w:type="dxa"/>
              <w:bottom w:w="100" w:type="dxa"/>
              <w:right w:w="100" w:type="dxa"/>
            </w:tcMar>
            <w:vAlign w:val="center"/>
          </w:tcPr>
          <w:p w14:paraId="0DADD60E" w14:textId="77777777" w:rsidR="006B6AC3" w:rsidRDefault="00C16FD1" w:rsidP="000D117E">
            <w:pPr>
              <w:rPr>
                <w:b/>
              </w:rPr>
            </w:pPr>
            <w:r>
              <w:rPr>
                <w:b/>
              </w:rPr>
              <w:t>All</w:t>
            </w:r>
            <w:r w:rsidR="000D117E">
              <w:rPr>
                <w:b/>
              </w:rPr>
              <w:t xml:space="preserve"> Outbreaks</w:t>
            </w:r>
          </w:p>
        </w:tc>
        <w:tc>
          <w:tcPr>
            <w:tcW w:w="1035" w:type="dxa"/>
            <w:tcMar>
              <w:top w:w="100" w:type="dxa"/>
              <w:left w:w="100" w:type="dxa"/>
              <w:bottom w:w="100" w:type="dxa"/>
              <w:right w:w="100" w:type="dxa"/>
            </w:tcMar>
            <w:vAlign w:val="center"/>
          </w:tcPr>
          <w:p w14:paraId="60F99E0B" w14:textId="77777777" w:rsidR="006B6AC3" w:rsidRDefault="00C16FD1" w:rsidP="000D117E">
            <w:pPr>
              <w:jc w:val="center"/>
            </w:pPr>
            <w:r>
              <w:t>5</w:t>
            </w:r>
          </w:p>
        </w:tc>
        <w:tc>
          <w:tcPr>
            <w:tcW w:w="1170" w:type="dxa"/>
            <w:tcMar>
              <w:top w:w="100" w:type="dxa"/>
              <w:left w:w="100" w:type="dxa"/>
              <w:bottom w:w="100" w:type="dxa"/>
              <w:right w:w="100" w:type="dxa"/>
            </w:tcMar>
            <w:vAlign w:val="center"/>
          </w:tcPr>
          <w:p w14:paraId="6330E65C" w14:textId="77777777" w:rsidR="006B6AC3" w:rsidRDefault="00C16FD1" w:rsidP="000D117E">
            <w:pPr>
              <w:jc w:val="center"/>
            </w:pPr>
            <w:r>
              <w:t>23</w:t>
            </w:r>
          </w:p>
        </w:tc>
        <w:tc>
          <w:tcPr>
            <w:tcW w:w="1185" w:type="dxa"/>
            <w:tcMar>
              <w:top w:w="100" w:type="dxa"/>
              <w:left w:w="100" w:type="dxa"/>
              <w:bottom w:w="100" w:type="dxa"/>
              <w:right w:w="100" w:type="dxa"/>
            </w:tcMar>
            <w:vAlign w:val="center"/>
          </w:tcPr>
          <w:p w14:paraId="66023382" w14:textId="77777777" w:rsidR="006B6AC3" w:rsidRDefault="00C16FD1" w:rsidP="000D117E">
            <w:pPr>
              <w:jc w:val="center"/>
            </w:pPr>
            <w:r>
              <w:t>44</w:t>
            </w:r>
          </w:p>
        </w:tc>
        <w:tc>
          <w:tcPr>
            <w:tcW w:w="1185" w:type="dxa"/>
            <w:tcMar>
              <w:top w:w="100" w:type="dxa"/>
              <w:left w:w="100" w:type="dxa"/>
              <w:bottom w:w="100" w:type="dxa"/>
              <w:right w:w="100" w:type="dxa"/>
            </w:tcMar>
            <w:vAlign w:val="center"/>
          </w:tcPr>
          <w:p w14:paraId="7D7EE521" w14:textId="77777777" w:rsidR="006B6AC3" w:rsidRDefault="00C16FD1" w:rsidP="000D117E">
            <w:pPr>
              <w:jc w:val="center"/>
            </w:pPr>
            <w:r>
              <w:t>68</w:t>
            </w:r>
          </w:p>
        </w:tc>
        <w:tc>
          <w:tcPr>
            <w:tcW w:w="1335" w:type="dxa"/>
            <w:tcMar>
              <w:top w:w="100" w:type="dxa"/>
              <w:left w:w="100" w:type="dxa"/>
              <w:bottom w:w="100" w:type="dxa"/>
              <w:right w:w="100" w:type="dxa"/>
            </w:tcMar>
            <w:vAlign w:val="center"/>
          </w:tcPr>
          <w:p w14:paraId="08291A34" w14:textId="77777777" w:rsidR="006B6AC3" w:rsidRDefault="00C16FD1" w:rsidP="000D117E">
            <w:pPr>
              <w:jc w:val="center"/>
            </w:pPr>
            <w:r>
              <w:t>57</w:t>
            </w:r>
          </w:p>
        </w:tc>
      </w:tr>
    </w:tbl>
    <w:p w14:paraId="22AC9857" w14:textId="77777777" w:rsidR="006B6AC3" w:rsidRDefault="00C16FD1">
      <w:r>
        <w:t xml:space="preserve"> </w:t>
      </w:r>
    </w:p>
    <w:p w14:paraId="525D051D" w14:textId="77777777" w:rsidR="004972CA" w:rsidRDefault="004972CA">
      <w:pPr>
        <w:rPr>
          <w:b/>
        </w:rPr>
      </w:pPr>
      <w:r>
        <w:rPr>
          <w:b/>
        </w:rPr>
        <w:br w:type="page"/>
      </w:r>
    </w:p>
    <w:p w14:paraId="559A1CA0" w14:textId="77777777" w:rsidR="006B6AC3" w:rsidRDefault="00C16FD1">
      <w:r w:rsidRPr="004972CA">
        <w:rPr>
          <w:b/>
        </w:rPr>
        <w:lastRenderedPageBreak/>
        <w:t>Figure 1</w:t>
      </w:r>
      <w:r w:rsidR="004972CA">
        <w:t>. Calibration plots for statistical models</w:t>
      </w:r>
    </w:p>
    <w:p w14:paraId="1448FFF8" w14:textId="77777777" w:rsidR="006B6AC3" w:rsidRDefault="00C16FD1">
      <w:r>
        <w:t xml:space="preserve"> </w:t>
      </w:r>
    </w:p>
    <w:p w14:paraId="4F907867" w14:textId="77777777" w:rsidR="006B6AC3" w:rsidRDefault="00C16FD1">
      <w:r>
        <w:t xml:space="preserve"> </w:t>
      </w:r>
    </w:p>
    <w:p w14:paraId="7467E0CE" w14:textId="77777777" w:rsidR="006B6AC3" w:rsidRDefault="00C26F19">
      <w:r>
        <w:rPr>
          <w:noProof/>
          <w:lang w:val="en-US"/>
        </w:rPr>
        <w:drawing>
          <wp:inline distT="0" distB="0" distL="0" distR="0" wp14:anchorId="2DCE06A3" wp14:editId="53E1622C">
            <wp:extent cx="6392849" cy="5152446"/>
            <wp:effectExtent l="0" t="0" r="825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alibrationPlots.png"/>
                    <pic:cNvPicPr>
                      <a:picLocks noChangeAspect="1" noChangeArrowheads="1"/>
                    </pic:cNvPicPr>
                  </pic:nvPicPr>
                  <pic:blipFill>
                    <a:blip r:embed="rId11"/>
                    <a:stretch>
                      <a:fillRect/>
                    </a:stretch>
                  </pic:blipFill>
                  <pic:spPr bwMode="auto">
                    <a:xfrm>
                      <a:off x="0" y="0"/>
                      <a:ext cx="6396996" cy="5155789"/>
                    </a:xfrm>
                    <a:prstGeom prst="rect">
                      <a:avLst/>
                    </a:prstGeom>
                    <a:noFill/>
                    <a:ln w="9525">
                      <a:noFill/>
                      <a:headEnd/>
                      <a:tailEnd/>
                    </a:ln>
                  </pic:spPr>
                </pic:pic>
              </a:graphicData>
            </a:graphic>
          </wp:inline>
        </w:drawing>
      </w:r>
    </w:p>
    <w:p w14:paraId="5028336C" w14:textId="77777777" w:rsidR="00D052AD" w:rsidRDefault="00D052AD"/>
    <w:p w14:paraId="3149A85A" w14:textId="77777777" w:rsidR="004972CA" w:rsidRDefault="004972CA">
      <w:pPr>
        <w:rPr>
          <w:b/>
          <w:highlight w:val="yellow"/>
        </w:rPr>
      </w:pPr>
      <w:r>
        <w:rPr>
          <w:b/>
          <w:highlight w:val="yellow"/>
        </w:rPr>
        <w:br w:type="page"/>
      </w:r>
    </w:p>
    <w:p w14:paraId="71CC50AB" w14:textId="77777777" w:rsidR="00D052AD" w:rsidRDefault="00D052AD">
      <w:r w:rsidRPr="004972CA">
        <w:rPr>
          <w:b/>
          <w:highlight w:val="yellow"/>
        </w:rPr>
        <w:lastRenderedPageBreak/>
        <w:t>Figure 2</w:t>
      </w:r>
      <w:r w:rsidRPr="004972CA">
        <w:rPr>
          <w:highlight w:val="yellow"/>
        </w:rPr>
        <w:t xml:space="preserve">. </w:t>
      </w:r>
      <w:r w:rsidR="004972CA" w:rsidRPr="004972CA">
        <w:rPr>
          <w:highlight w:val="yellow"/>
        </w:rPr>
        <w:t>Picture of tool</w:t>
      </w:r>
      <w:r w:rsidR="004972CA">
        <w:t xml:space="preserve"> </w:t>
      </w:r>
    </w:p>
    <w:p w14:paraId="463FB75E" w14:textId="77777777" w:rsidR="004972CA" w:rsidRDefault="004972CA">
      <w:r>
        <w:br w:type="page"/>
      </w:r>
    </w:p>
    <w:p w14:paraId="156A65BF" w14:textId="77777777" w:rsidR="004972CA" w:rsidRPr="004972CA" w:rsidRDefault="004972CA">
      <w:pPr>
        <w:rPr>
          <w:b/>
        </w:rPr>
      </w:pPr>
      <w:r>
        <w:rPr>
          <w:b/>
        </w:rPr>
        <w:lastRenderedPageBreak/>
        <w:t>References</w:t>
      </w:r>
    </w:p>
    <w:sectPr w:rsidR="004972CA" w:rsidRPr="004972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hite, Alice" w:date="2019-02-27T09:29:00Z" w:initials="WA">
    <w:p w14:paraId="208ABE25" w14:textId="67756C49" w:rsidR="00432AA3" w:rsidRDefault="00432AA3">
      <w:pPr>
        <w:pStyle w:val="CommentText"/>
      </w:pPr>
      <w:r>
        <w:rPr>
          <w:rStyle w:val="CommentReference"/>
        </w:rPr>
        <w:annotationRef/>
      </w:r>
      <w:r>
        <w:t xml:space="preserve">Why did we only use foodborne and animal contact? (not person-to-person, environmental, </w:t>
      </w:r>
      <w:proofErr w:type="spellStart"/>
      <w:r>
        <w:t>etc</w:t>
      </w:r>
      <w:proofErr w:type="spellEnd"/>
      <w:r>
        <w:t>)</w:t>
      </w:r>
    </w:p>
  </w:comment>
  <w:comment w:id="2" w:author="Ledbetter, Caroline M" w:date="2019-03-27T13:17:00Z" w:initials="LCM">
    <w:p w14:paraId="5C71A0EA" w14:textId="62D9D1DF" w:rsidR="00432AA3" w:rsidRDefault="00432AA3">
      <w:pPr>
        <w:pStyle w:val="CommentText"/>
      </w:pPr>
      <w:r>
        <w:rPr>
          <w:rStyle w:val="CommentReference"/>
        </w:rPr>
        <w:annotationRef/>
      </w:r>
      <w:r>
        <w:t xml:space="preserve">A prediction tool for those would have to look quite different. </w:t>
      </w:r>
      <w:r w:rsidR="00DD3FDB">
        <w:t>Characteristics</w:t>
      </w:r>
      <w:bookmarkStart w:id="3" w:name="_GoBack"/>
      <w:bookmarkEnd w:id="3"/>
      <w:r>
        <w:t xml:space="preserve"> of the outbreak is predictive of person-to-person or an environmental in source in very different ways. </w:t>
      </w:r>
    </w:p>
  </w:comment>
  <w:comment w:id="4" w:author="White, Alice" w:date="2019-02-27T09:29:00Z" w:initials="WA">
    <w:p w14:paraId="1EC8192B" w14:textId="1E060FA4" w:rsidR="00432AA3" w:rsidRDefault="00432AA3">
      <w:pPr>
        <w:pStyle w:val="CommentText"/>
      </w:pPr>
      <w:r>
        <w:rPr>
          <w:rStyle w:val="CommentReference"/>
        </w:rPr>
        <w:annotationRef/>
      </w:r>
      <w:r>
        <w:t xml:space="preserve">By multiple sources, do you mean multiple sources of exposure (food)? Sources could also mean the etiology and transmission route. How did you handle outbreaks with multiple etiologies? </w:t>
      </w:r>
    </w:p>
  </w:comment>
  <w:comment w:id="5" w:author="White, Alice" w:date="2019-02-27T09:34:00Z" w:initials="WA">
    <w:p w14:paraId="566FEA41" w14:textId="11675AC5" w:rsidR="00432AA3" w:rsidRDefault="00432AA3">
      <w:pPr>
        <w:pStyle w:val="CommentText"/>
      </w:pPr>
      <w:r>
        <w:rPr>
          <w:rStyle w:val="CommentReference"/>
        </w:rPr>
        <w:annotationRef/>
      </w:r>
      <w:r>
        <w:t>How were the final exposure categories determined? (e.g., eggs, animal, produce, meat/poultry)</w:t>
      </w:r>
    </w:p>
  </w:comment>
  <w:comment w:id="6" w:author="White, Alice" w:date="2019-02-04T20:05:00Z" w:initials="WA">
    <w:p w14:paraId="6FE5BE8B" w14:textId="77777777" w:rsidR="00432AA3" w:rsidRDefault="00432AA3">
      <w:pPr>
        <w:pStyle w:val="CommentText"/>
      </w:pPr>
      <w:r>
        <w:rPr>
          <w:rStyle w:val="CommentReference"/>
        </w:rPr>
        <w:annotationRef/>
      </w:r>
      <w:r>
        <w:t>Add more about how Salmonella serotypes were grouped (e.g., primarily animal/plant, rare)</w:t>
      </w:r>
    </w:p>
  </w:comment>
  <w:comment w:id="9" w:author="White, Alice" w:date="2019-02-04T20:06:00Z" w:initials="WA">
    <w:p w14:paraId="5BCBBB27" w14:textId="23ABB622" w:rsidR="00432AA3" w:rsidRDefault="00432AA3">
      <w:pPr>
        <w:pStyle w:val="CommentText"/>
      </w:pPr>
      <w:r>
        <w:rPr>
          <w:rStyle w:val="CommentReference"/>
        </w:rPr>
        <w:annotationRef/>
      </w:r>
      <w:r>
        <w:t xml:space="preserve">Are there additional statistical methods to add here about how the tool was developed? Program used, </w:t>
      </w:r>
      <w:proofErr w:type="spellStart"/>
      <w:r>
        <w:t>etc</w:t>
      </w:r>
      <w:proofErr w:type="spellEnd"/>
    </w:p>
  </w:comment>
  <w:comment w:id="23" w:author="White, Alice" w:date="2019-02-27T09:37:00Z" w:initials="WA">
    <w:p w14:paraId="100BB5BD" w14:textId="771CF854" w:rsidR="00432AA3" w:rsidRDefault="00432AA3">
      <w:pPr>
        <w:pStyle w:val="CommentText"/>
      </w:pPr>
      <w:r>
        <w:rPr>
          <w:rStyle w:val="CommentReference"/>
        </w:rPr>
        <w:annotationRef/>
      </w:r>
      <w:r>
        <w:t>Food sources?</w:t>
      </w:r>
    </w:p>
  </w:comment>
  <w:comment w:id="39" w:author="Scallan Walter, Elaine" w:date="2019-02-25T11:01:00Z" w:initials="SWE">
    <w:p w14:paraId="35A10E0D" w14:textId="33C4530A" w:rsidR="00432AA3" w:rsidRDefault="00432AA3">
      <w:pPr>
        <w:pStyle w:val="CommentText"/>
      </w:pPr>
      <w:r>
        <w:rPr>
          <w:rStyle w:val="CommentReference"/>
        </w:rPr>
        <w:annotationRef/>
      </w:r>
      <w:r>
        <w:t>Just from the training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8ABE25" w15:done="0"/>
  <w15:commentEx w15:paraId="5C71A0EA" w15:paraIdParent="208ABE25" w15:done="0"/>
  <w15:commentEx w15:paraId="1EC8192B" w15:done="0"/>
  <w15:commentEx w15:paraId="566FEA41" w15:done="0"/>
  <w15:commentEx w15:paraId="6FE5BE8B" w15:done="0"/>
  <w15:commentEx w15:paraId="5BCBBB27" w15:done="0"/>
  <w15:commentEx w15:paraId="100BB5BD" w15:done="0"/>
  <w15:commentEx w15:paraId="35A10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ABE25" w16cid:durableId="2020D6F8"/>
  <w16cid:commentId w16cid:paraId="5C71A0EA" w16cid:durableId="2045F658"/>
  <w16cid:commentId w16cid:paraId="1EC8192B" w16cid:durableId="2020D705"/>
  <w16cid:commentId w16cid:paraId="566FEA41" w16cid:durableId="2020D82A"/>
  <w16cid:commentId w16cid:paraId="6FE5BE8B" w16cid:durableId="20031974"/>
  <w16cid:commentId w16cid:paraId="5BCBBB27" w16cid:durableId="200319AD"/>
  <w16cid:commentId w16cid:paraId="100BB5BD" w16cid:durableId="2020D8DF"/>
  <w16cid:commentId w16cid:paraId="35A10E0D" w16cid:durableId="201F73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302AB"/>
    <w:multiLevelType w:val="multilevel"/>
    <w:tmpl w:val="0CCE9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dbetter, Caroline M">
    <w15:presenceInfo w15:providerId="AD" w15:userId="S::caroline.ledbetter@ucdenver.edu::b3f147eb-daa1-4c03-8d7d-fef2d607796e"/>
  </w15:person>
  <w15:person w15:author="White, Alice">
    <w15:presenceInfo w15:providerId="AD" w15:userId="S-1-5-21-3931225680-1871015619-2963001510-1299978"/>
  </w15:person>
  <w15:person w15:author="Scallan Walter, Elaine">
    <w15:presenceInfo w15:providerId="None" w15:userId="Scallan Walter, El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C3"/>
    <w:rsid w:val="0000787C"/>
    <w:rsid w:val="000B2050"/>
    <w:rsid w:val="000C4854"/>
    <w:rsid w:val="000D117E"/>
    <w:rsid w:val="000E0C16"/>
    <w:rsid w:val="00104127"/>
    <w:rsid w:val="00121933"/>
    <w:rsid w:val="001264A2"/>
    <w:rsid w:val="0016345E"/>
    <w:rsid w:val="00170420"/>
    <w:rsid w:val="00172393"/>
    <w:rsid w:val="00173BBA"/>
    <w:rsid w:val="001D1E21"/>
    <w:rsid w:val="002570EB"/>
    <w:rsid w:val="00271E96"/>
    <w:rsid w:val="002966DD"/>
    <w:rsid w:val="002D4F3F"/>
    <w:rsid w:val="0036618E"/>
    <w:rsid w:val="003F1A27"/>
    <w:rsid w:val="0041566E"/>
    <w:rsid w:val="00432AA3"/>
    <w:rsid w:val="0045517A"/>
    <w:rsid w:val="004972CA"/>
    <w:rsid w:val="004C1486"/>
    <w:rsid w:val="004D0993"/>
    <w:rsid w:val="004E0BE7"/>
    <w:rsid w:val="00513A24"/>
    <w:rsid w:val="00522BFC"/>
    <w:rsid w:val="005365AE"/>
    <w:rsid w:val="00576208"/>
    <w:rsid w:val="00580B32"/>
    <w:rsid w:val="00592D89"/>
    <w:rsid w:val="005956D4"/>
    <w:rsid w:val="005C7A58"/>
    <w:rsid w:val="005E7EC3"/>
    <w:rsid w:val="00651FFD"/>
    <w:rsid w:val="006A0427"/>
    <w:rsid w:val="006B6596"/>
    <w:rsid w:val="006B6AC3"/>
    <w:rsid w:val="006D200A"/>
    <w:rsid w:val="006D25C2"/>
    <w:rsid w:val="00707FF3"/>
    <w:rsid w:val="007220BC"/>
    <w:rsid w:val="007672EF"/>
    <w:rsid w:val="007B0B4D"/>
    <w:rsid w:val="007E148B"/>
    <w:rsid w:val="0082347C"/>
    <w:rsid w:val="00842A3C"/>
    <w:rsid w:val="008C7D60"/>
    <w:rsid w:val="0094566D"/>
    <w:rsid w:val="0096632E"/>
    <w:rsid w:val="0097107A"/>
    <w:rsid w:val="00992C15"/>
    <w:rsid w:val="009A201A"/>
    <w:rsid w:val="009B61AF"/>
    <w:rsid w:val="009E7D6E"/>
    <w:rsid w:val="00A352C7"/>
    <w:rsid w:val="00A62D1D"/>
    <w:rsid w:val="00B048D4"/>
    <w:rsid w:val="00B06A2D"/>
    <w:rsid w:val="00B4195F"/>
    <w:rsid w:val="00B47537"/>
    <w:rsid w:val="00B66CBE"/>
    <w:rsid w:val="00C16FD1"/>
    <w:rsid w:val="00C22F3F"/>
    <w:rsid w:val="00C26F19"/>
    <w:rsid w:val="00CE2456"/>
    <w:rsid w:val="00D05023"/>
    <w:rsid w:val="00D052AD"/>
    <w:rsid w:val="00D177BE"/>
    <w:rsid w:val="00D439C8"/>
    <w:rsid w:val="00D8632D"/>
    <w:rsid w:val="00DC38F7"/>
    <w:rsid w:val="00DD3FDB"/>
    <w:rsid w:val="00E91547"/>
    <w:rsid w:val="00F11886"/>
    <w:rsid w:val="00F15613"/>
    <w:rsid w:val="00F3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5884"/>
  <w15:docId w15:val="{3B354DC5-700A-4642-9159-7091E558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842A3C"/>
    <w:rPr>
      <w:color w:val="0563C1"/>
      <w:u w:val="single"/>
    </w:rPr>
  </w:style>
  <w:style w:type="character" w:styleId="CommentReference">
    <w:name w:val="annotation reference"/>
    <w:basedOn w:val="DefaultParagraphFont"/>
    <w:uiPriority w:val="99"/>
    <w:semiHidden/>
    <w:unhideWhenUsed/>
    <w:rsid w:val="004E0BE7"/>
    <w:rPr>
      <w:sz w:val="16"/>
      <w:szCs w:val="16"/>
    </w:rPr>
  </w:style>
  <w:style w:type="paragraph" w:styleId="CommentText">
    <w:name w:val="annotation text"/>
    <w:basedOn w:val="Normal"/>
    <w:link w:val="CommentTextChar"/>
    <w:uiPriority w:val="99"/>
    <w:semiHidden/>
    <w:unhideWhenUsed/>
    <w:rsid w:val="004E0BE7"/>
    <w:pPr>
      <w:spacing w:line="240" w:lineRule="auto"/>
    </w:pPr>
    <w:rPr>
      <w:sz w:val="20"/>
      <w:szCs w:val="20"/>
    </w:rPr>
  </w:style>
  <w:style w:type="character" w:customStyle="1" w:styleId="CommentTextChar">
    <w:name w:val="Comment Text Char"/>
    <w:basedOn w:val="DefaultParagraphFont"/>
    <w:link w:val="CommentText"/>
    <w:uiPriority w:val="99"/>
    <w:semiHidden/>
    <w:rsid w:val="004E0BE7"/>
    <w:rPr>
      <w:sz w:val="20"/>
      <w:szCs w:val="20"/>
    </w:rPr>
  </w:style>
  <w:style w:type="paragraph" w:styleId="CommentSubject">
    <w:name w:val="annotation subject"/>
    <w:basedOn w:val="CommentText"/>
    <w:next w:val="CommentText"/>
    <w:link w:val="CommentSubjectChar"/>
    <w:uiPriority w:val="99"/>
    <w:semiHidden/>
    <w:unhideWhenUsed/>
    <w:rsid w:val="004E0BE7"/>
    <w:rPr>
      <w:b/>
      <w:bCs/>
    </w:rPr>
  </w:style>
  <w:style w:type="character" w:customStyle="1" w:styleId="CommentSubjectChar">
    <w:name w:val="Comment Subject Char"/>
    <w:basedOn w:val="CommentTextChar"/>
    <w:link w:val="CommentSubject"/>
    <w:uiPriority w:val="99"/>
    <w:semiHidden/>
    <w:rsid w:val="004E0BE7"/>
    <w:rPr>
      <w:b/>
      <w:bCs/>
      <w:sz w:val="20"/>
      <w:szCs w:val="20"/>
    </w:rPr>
  </w:style>
  <w:style w:type="paragraph" w:styleId="BalloonText">
    <w:name w:val="Balloon Text"/>
    <w:basedOn w:val="Normal"/>
    <w:link w:val="BalloonTextChar"/>
    <w:uiPriority w:val="99"/>
    <w:semiHidden/>
    <w:unhideWhenUsed/>
    <w:rsid w:val="004E0B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BE7"/>
    <w:rPr>
      <w:rFonts w:ascii="Segoe UI" w:hAnsi="Segoe UI" w:cs="Segoe UI"/>
      <w:sz w:val="18"/>
      <w:szCs w:val="18"/>
    </w:rPr>
  </w:style>
  <w:style w:type="character" w:styleId="FollowedHyperlink">
    <w:name w:val="FollowedHyperlink"/>
    <w:basedOn w:val="DefaultParagraphFont"/>
    <w:uiPriority w:val="99"/>
    <w:semiHidden/>
    <w:unhideWhenUsed/>
    <w:rsid w:val="00651F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e-foodsafetytools.shinyapps.io/sourceattribution/"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coe-foodsafetytools.shinyapps.io/sourceattribution/"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8EA6-A0B6-A146-8A9A-6CC66AD4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Scallan Walter, Elaine</dc:creator>
  <cp:lastModifiedBy>Ledbetter, Caroline M</cp:lastModifiedBy>
  <cp:revision>3</cp:revision>
  <dcterms:created xsi:type="dcterms:W3CDTF">2019-03-27T18:44:00Z</dcterms:created>
  <dcterms:modified xsi:type="dcterms:W3CDTF">2019-03-27T20:13:00Z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bc83d45e-d4d3-33ff-bd6c-3a5130b9fad7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